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b/>
          <w:color w:val="000000"/>
          <w:sz w:val="52"/>
        </w:rPr>
      </w:pPr>
    </w:p>
    <w:p>
      <w:pPr>
        <w:spacing w:line="360" w:lineRule="auto"/>
        <w:jc w:val="center"/>
        <w:rPr>
          <w:b/>
          <w:color w:val="000000"/>
          <w:sz w:val="52"/>
        </w:rPr>
      </w:pPr>
    </w:p>
    <w:p>
      <w:pPr>
        <w:spacing w:line="360" w:lineRule="auto"/>
        <w:jc w:val="center"/>
        <w:rPr>
          <w:b/>
          <w:color w:val="000000"/>
          <w:sz w:val="52"/>
        </w:rPr>
      </w:pPr>
    </w:p>
    <w:p>
      <w:pPr>
        <w:spacing w:line="360" w:lineRule="auto"/>
        <w:jc w:val="center"/>
        <w:rPr>
          <w:b/>
          <w:color w:val="000000"/>
          <w:sz w:val="52"/>
        </w:rPr>
      </w:pPr>
    </w:p>
    <w:p>
      <w:pPr>
        <w:jc w:val="center"/>
        <w:rPr>
          <w:rFonts w:ascii="宋体"/>
          <w:b/>
          <w:sz w:val="48"/>
          <w:szCs w:val="48"/>
        </w:rPr>
      </w:pPr>
      <w:bookmarkStart w:id="0" w:name="OLE_LINK7"/>
      <w:r>
        <w:rPr>
          <w:rFonts w:hint="eastAsia" w:ascii="宋体" w:hAnsi="宋体"/>
          <w:b/>
          <w:sz w:val="48"/>
          <w:szCs w:val="48"/>
          <w:lang w:val="en-US" w:eastAsia="zh-CN"/>
        </w:rPr>
        <w:t>湖州市新闻传媒中心NC系统</w:t>
      </w:r>
      <w:r>
        <w:rPr>
          <w:rFonts w:hint="eastAsia" w:ascii="宋体" w:hAnsi="宋体"/>
          <w:b/>
          <w:sz w:val="48"/>
          <w:szCs w:val="48"/>
        </w:rPr>
        <w:t>开发合同</w:t>
      </w:r>
      <w:bookmarkEnd w:id="0"/>
    </w:p>
    <w:p>
      <w:pPr>
        <w:spacing w:line="360" w:lineRule="auto"/>
        <w:jc w:val="center"/>
        <w:rPr>
          <w:b/>
          <w:color w:val="000000"/>
          <w:sz w:val="36"/>
        </w:rPr>
      </w:pPr>
    </w:p>
    <w:p>
      <w:pPr>
        <w:spacing w:line="360" w:lineRule="auto"/>
        <w:jc w:val="center"/>
        <w:rPr>
          <w:b/>
          <w:color w:val="000000"/>
          <w:sz w:val="36"/>
        </w:rPr>
      </w:pPr>
    </w:p>
    <w:p>
      <w:pPr>
        <w:pStyle w:val="3"/>
        <w:jc w:val="both"/>
        <w:rPr>
          <w:b/>
          <w:color w:val="000000"/>
        </w:rPr>
      </w:pPr>
    </w:p>
    <w:p>
      <w:pPr>
        <w:spacing w:line="360" w:lineRule="auto"/>
        <w:jc w:val="center"/>
        <w:rPr>
          <w:b/>
          <w:color w:val="000000"/>
          <w:sz w:val="48"/>
        </w:rPr>
      </w:pPr>
    </w:p>
    <w:p>
      <w:pPr>
        <w:spacing w:line="360" w:lineRule="auto"/>
        <w:jc w:val="center"/>
        <w:rPr>
          <w:b/>
          <w:color w:val="000000"/>
          <w:sz w:val="48"/>
        </w:rPr>
      </w:pPr>
    </w:p>
    <w:p>
      <w:pPr>
        <w:spacing w:line="360" w:lineRule="auto"/>
        <w:jc w:val="center"/>
        <w:rPr>
          <w:b/>
          <w:color w:val="000000"/>
          <w:sz w:val="48"/>
        </w:rPr>
      </w:pPr>
    </w:p>
    <w:p>
      <w:pPr>
        <w:spacing w:line="360" w:lineRule="auto"/>
        <w:ind w:firstLine="1659"/>
        <w:rPr>
          <w:b/>
          <w:color w:val="000000"/>
          <w:sz w:val="28"/>
        </w:rPr>
      </w:pPr>
      <w:r>
        <w:rPr>
          <w:rFonts w:hint="eastAsia"/>
          <w:b/>
          <w:color w:val="000000"/>
          <w:sz w:val="28"/>
        </w:rPr>
        <w:t>合同编号：</w:t>
      </w:r>
      <w:r>
        <w:rPr>
          <w:b/>
          <w:color w:val="000000"/>
          <w:sz w:val="28"/>
        </w:rPr>
        <w:t xml:space="preserve"> </w:t>
      </w:r>
    </w:p>
    <w:p>
      <w:pPr>
        <w:spacing w:line="360" w:lineRule="auto"/>
        <w:ind w:left="1257" w:firstLine="425"/>
        <w:rPr>
          <w:b/>
          <w:color w:val="000000"/>
          <w:sz w:val="28"/>
        </w:rPr>
      </w:pPr>
      <w:r>
        <w:rPr>
          <w:rFonts w:hint="eastAsia"/>
          <w:b/>
          <w:color w:val="000000"/>
          <w:sz w:val="28"/>
        </w:rPr>
        <w:t>甲</w:t>
      </w:r>
      <w:r>
        <w:rPr>
          <w:b/>
          <w:color w:val="000000"/>
          <w:sz w:val="28"/>
        </w:rPr>
        <w:tab/>
      </w:r>
      <w:r>
        <w:rPr>
          <w:b/>
          <w:color w:val="000000"/>
          <w:sz w:val="28"/>
        </w:rPr>
        <w:tab/>
      </w:r>
      <w:r>
        <w:rPr>
          <w:rFonts w:hint="eastAsia"/>
          <w:b/>
          <w:color w:val="000000"/>
          <w:sz w:val="28"/>
        </w:rPr>
        <w:t>方：湖州协成信息科技有限公司</w:t>
      </w:r>
    </w:p>
    <w:p>
      <w:pPr>
        <w:spacing w:line="360" w:lineRule="auto"/>
        <w:ind w:firstLine="1682"/>
        <w:rPr>
          <w:b/>
          <w:color w:val="000000"/>
          <w:sz w:val="28"/>
        </w:rPr>
      </w:pPr>
      <w:r>
        <w:rPr>
          <w:rFonts w:hint="eastAsia"/>
          <w:b/>
          <w:color w:val="000000"/>
          <w:sz w:val="28"/>
        </w:rPr>
        <w:t>乙</w:t>
      </w:r>
      <w:r>
        <w:rPr>
          <w:b/>
          <w:color w:val="000000"/>
          <w:sz w:val="28"/>
        </w:rPr>
        <w:tab/>
      </w:r>
      <w:r>
        <w:rPr>
          <w:b/>
          <w:color w:val="000000"/>
          <w:sz w:val="28"/>
        </w:rPr>
        <w:tab/>
      </w:r>
      <w:r>
        <w:rPr>
          <w:rFonts w:hint="eastAsia"/>
          <w:b/>
          <w:color w:val="000000"/>
          <w:sz w:val="28"/>
        </w:rPr>
        <w:t>方：</w:t>
      </w:r>
      <w:r>
        <w:rPr>
          <w:rFonts w:hint="eastAsia"/>
          <w:b/>
          <w:color w:val="000000"/>
          <w:sz w:val="28"/>
          <w:lang w:eastAsia="zh-CN"/>
        </w:rPr>
        <w:t>上饶市宝龙信息科技有限公司</w:t>
      </w:r>
    </w:p>
    <w:p>
      <w:pPr>
        <w:spacing w:line="360" w:lineRule="auto"/>
        <w:ind w:firstLine="1682"/>
        <w:rPr>
          <w:b/>
          <w:color w:val="000000"/>
          <w:sz w:val="28"/>
        </w:rPr>
      </w:pPr>
      <w:r>
        <w:rPr>
          <w:rFonts w:hint="eastAsia"/>
          <w:b/>
          <w:color w:val="000000"/>
          <w:sz w:val="28"/>
        </w:rPr>
        <w:t>签约地点：湖州</w:t>
      </w:r>
    </w:p>
    <w:p>
      <w:pPr>
        <w:numPr>
          <w:ins w:id="0" w:author="Unknown" w:date="2002-09-09T14:06:00Z"/>
        </w:numPr>
        <w:spacing w:line="360" w:lineRule="auto"/>
        <w:ind w:left="187" w:leftChars="85" w:firstLine="1455" w:firstLineChars="500"/>
      </w:pPr>
      <w:r>
        <w:rPr>
          <w:rFonts w:hint="eastAsia"/>
          <w:b/>
          <w:color w:val="000000"/>
          <w:sz w:val="28"/>
        </w:rPr>
        <w:t>签约日期：</w:t>
      </w:r>
      <w:r>
        <w:rPr>
          <w:b/>
          <w:color w:val="000000"/>
          <w:sz w:val="28"/>
        </w:rPr>
        <w:t>20</w:t>
      </w:r>
      <w:r>
        <w:rPr>
          <w:rFonts w:hint="eastAsia"/>
          <w:b/>
          <w:color w:val="000000"/>
          <w:sz w:val="28"/>
          <w:lang w:val="en-US" w:eastAsia="zh-CN"/>
        </w:rPr>
        <w:t>20</w:t>
      </w:r>
      <w:r>
        <w:rPr>
          <w:rFonts w:hint="eastAsia"/>
          <w:b/>
          <w:color w:val="000000"/>
          <w:sz w:val="28"/>
        </w:rPr>
        <w:t>年</w:t>
      </w:r>
      <w:r>
        <w:rPr>
          <w:rFonts w:hint="eastAsia"/>
          <w:b/>
          <w:color w:val="000000"/>
          <w:sz w:val="28"/>
          <w:lang w:val="en-US" w:eastAsia="zh-CN"/>
        </w:rPr>
        <w:t>5</w:t>
      </w:r>
      <w:r>
        <w:rPr>
          <w:rFonts w:hint="eastAsia"/>
          <w:b/>
          <w:color w:val="000000"/>
          <w:sz w:val="28"/>
        </w:rPr>
        <w:t>月</w:t>
      </w:r>
      <w:r>
        <w:rPr>
          <w:rFonts w:hint="eastAsia"/>
          <w:b/>
          <w:color w:val="000000"/>
          <w:sz w:val="28"/>
          <w:lang w:val="en-US" w:eastAsia="zh-CN"/>
        </w:rPr>
        <w:t>25</w:t>
      </w:r>
      <w:r>
        <w:rPr>
          <w:rFonts w:hint="eastAsia"/>
          <w:b/>
          <w:color w:val="000000"/>
          <w:sz w:val="28"/>
        </w:rPr>
        <w:t>日</w:t>
      </w:r>
      <w:r>
        <w:rPr>
          <w:b/>
          <w:color w:val="000000"/>
          <w:sz w:val="28"/>
        </w:rPr>
        <w:t xml:space="preserve"> </w:t>
      </w:r>
      <w:r>
        <w:br w:type="page"/>
      </w:r>
      <w:r>
        <w:rPr>
          <w:rFonts w:hint="eastAsia"/>
        </w:rPr>
        <w:t>本软件客户化开发服务合同（以下简称“本合同”）由以下双方于</w:t>
      </w:r>
      <w:r>
        <w:t>20</w:t>
      </w:r>
      <w:r>
        <w:rPr>
          <w:rFonts w:hint="eastAsia"/>
          <w:lang w:val="en-US" w:eastAsia="zh-CN"/>
        </w:rPr>
        <w:t>20</w:t>
      </w:r>
      <w:r>
        <w:rPr>
          <w:rFonts w:hint="eastAsia"/>
        </w:rPr>
        <w:t>年</w:t>
      </w:r>
      <w:r>
        <w:rPr>
          <w:rFonts w:hint="eastAsia"/>
          <w:lang w:val="en-US" w:eastAsia="zh-CN"/>
        </w:rPr>
        <w:t>5</w:t>
      </w:r>
      <w:r>
        <w:rPr>
          <w:rFonts w:hint="eastAsia"/>
        </w:rPr>
        <w:t>月</w:t>
      </w:r>
      <w:r>
        <w:rPr>
          <w:rFonts w:hint="eastAsia"/>
          <w:lang w:val="en-US" w:eastAsia="zh-CN"/>
        </w:rPr>
        <w:t>25</w:t>
      </w:r>
      <w:r>
        <w:rPr>
          <w:rFonts w:hint="eastAsia"/>
        </w:rPr>
        <w:t>日在中国湖州市签订：</w:t>
      </w:r>
    </w:p>
    <w:p>
      <w:pPr>
        <w:numPr>
          <w:ins w:id="1" w:author="Unknown" w:date="2002-08-20T11:35:00Z"/>
        </w:numPr>
        <w:spacing w:line="360" w:lineRule="auto"/>
        <w:ind w:firstLine="420"/>
      </w:pPr>
    </w:p>
    <w:p>
      <w:pPr>
        <w:spacing w:line="360" w:lineRule="auto"/>
        <w:rPr>
          <w:rFonts w:ascii="宋体"/>
        </w:rPr>
      </w:pPr>
      <w:r>
        <w:rPr>
          <w:rFonts w:hint="eastAsia" w:ascii="宋体" w:hAnsi="宋体"/>
        </w:rPr>
        <w:t>甲方：湖州协成信息科技有限公司</w:t>
      </w:r>
      <w:r>
        <w:rPr>
          <w:rFonts w:ascii="宋体" w:hAnsi="宋体"/>
        </w:rPr>
        <w:t xml:space="preserve">  </w:t>
      </w:r>
    </w:p>
    <w:p>
      <w:pPr>
        <w:spacing w:line="360" w:lineRule="auto"/>
        <w:rPr>
          <w:rFonts w:ascii="宋体"/>
        </w:rPr>
      </w:pPr>
      <w:r>
        <w:rPr>
          <w:rFonts w:ascii="宋体" w:hAnsi="宋体"/>
        </w:rPr>
        <w:t xml:space="preserve">        </w:t>
      </w:r>
      <w:r>
        <w:rPr>
          <w:rFonts w:hint="eastAsia" w:ascii="宋体" w:hAnsi="宋体"/>
        </w:rPr>
        <w:t>地址：湖州吴兴区滨河路</w:t>
      </w:r>
      <w:r>
        <w:rPr>
          <w:rFonts w:ascii="宋体" w:hAnsi="宋体"/>
        </w:rPr>
        <w:t>288</w:t>
      </w:r>
      <w:r>
        <w:rPr>
          <w:rFonts w:hint="eastAsia" w:ascii="宋体" w:hAnsi="宋体"/>
        </w:rPr>
        <w:t>号爱都花园</w:t>
      </w:r>
      <w:r>
        <w:rPr>
          <w:rFonts w:ascii="宋体" w:hAnsi="宋体"/>
        </w:rPr>
        <w:t>2</w:t>
      </w:r>
      <w:r>
        <w:rPr>
          <w:rFonts w:hint="eastAsia" w:ascii="宋体" w:hAnsi="宋体"/>
        </w:rPr>
        <w:t>幢</w:t>
      </w:r>
      <w:r>
        <w:rPr>
          <w:rFonts w:ascii="宋体" w:hAnsi="宋体"/>
        </w:rPr>
        <w:t>1</w:t>
      </w:r>
      <w:r>
        <w:rPr>
          <w:rFonts w:hint="eastAsia" w:ascii="宋体" w:hAnsi="宋体"/>
        </w:rPr>
        <w:t>单元</w:t>
      </w:r>
      <w:r>
        <w:rPr>
          <w:rFonts w:ascii="宋体" w:hAnsi="宋体"/>
        </w:rPr>
        <w:t>16FB</w:t>
      </w:r>
    </w:p>
    <w:p>
      <w:pPr>
        <w:spacing w:line="360" w:lineRule="auto"/>
        <w:rPr>
          <w:rFonts w:ascii="宋体"/>
        </w:rPr>
      </w:pPr>
      <w:r>
        <w:rPr>
          <w:rFonts w:ascii="宋体" w:hAnsi="宋体"/>
        </w:rPr>
        <w:t xml:space="preserve">        </w:t>
      </w:r>
      <w:r>
        <w:rPr>
          <w:rFonts w:hint="eastAsia" w:ascii="宋体" w:hAnsi="宋体"/>
        </w:rPr>
        <w:t>电话：</w:t>
      </w:r>
      <w:r>
        <w:rPr>
          <w:rFonts w:ascii="宋体" w:hAnsi="宋体"/>
        </w:rPr>
        <w:t>05722228001</w:t>
      </w:r>
    </w:p>
    <w:p>
      <w:pPr>
        <w:spacing w:line="360" w:lineRule="auto"/>
        <w:rPr>
          <w:rFonts w:ascii="宋体"/>
        </w:rPr>
      </w:pPr>
      <w:r>
        <w:rPr>
          <w:rFonts w:ascii="宋体" w:hAnsi="宋体"/>
        </w:rPr>
        <w:t xml:space="preserve">                  </w:t>
      </w:r>
    </w:p>
    <w:p>
      <w:pPr>
        <w:spacing w:line="360" w:lineRule="auto"/>
        <w:rPr>
          <w:rFonts w:ascii="宋体"/>
        </w:rPr>
      </w:pPr>
      <w:r>
        <w:rPr>
          <w:rFonts w:hint="eastAsia" w:ascii="宋体" w:hAnsi="宋体"/>
        </w:rPr>
        <w:t>乙方：</w:t>
      </w:r>
      <w:r>
        <w:rPr>
          <w:rFonts w:hint="eastAsia" w:ascii="宋体" w:hAnsi="宋体"/>
          <w:lang w:eastAsia="zh-CN"/>
        </w:rPr>
        <w:t>上饶市宝龙信息科技有限公司</w:t>
      </w:r>
    </w:p>
    <w:p>
      <w:pPr>
        <w:spacing w:line="360" w:lineRule="auto"/>
        <w:rPr>
          <w:rFonts w:ascii="宋体"/>
        </w:rPr>
      </w:pPr>
      <w:r>
        <w:rPr>
          <w:rFonts w:ascii="宋体" w:hAnsi="宋体"/>
        </w:rPr>
        <w:t xml:space="preserve">        </w:t>
      </w:r>
      <w:r>
        <w:rPr>
          <w:rFonts w:hint="eastAsia" w:ascii="宋体" w:hAnsi="宋体"/>
        </w:rPr>
        <w:t>地址：江西省上饶市</w:t>
      </w:r>
      <w:r>
        <w:rPr>
          <w:rFonts w:hint="eastAsia" w:ascii="宋体" w:hAnsi="宋体"/>
          <w:lang w:eastAsia="zh-CN"/>
        </w:rPr>
        <w:t>广丰县大南镇大南村大南</w:t>
      </w:r>
      <w:r>
        <w:rPr>
          <w:rFonts w:hint="eastAsia" w:ascii="宋体" w:hAnsi="宋体"/>
          <w:lang w:val="en-US" w:eastAsia="zh-CN"/>
        </w:rPr>
        <w:t>50号</w:t>
      </w:r>
    </w:p>
    <w:p>
      <w:pPr>
        <w:spacing w:line="360" w:lineRule="auto"/>
        <w:ind w:firstLine="846" w:firstLineChars="383"/>
      </w:pPr>
      <w:r>
        <w:rPr>
          <w:rFonts w:hint="eastAsia" w:ascii="宋体" w:hAnsi="宋体"/>
        </w:rPr>
        <w:t>电话：</w:t>
      </w:r>
      <w:r>
        <w:rPr>
          <w:rFonts w:hint="eastAsia" w:ascii="宋体" w:hAnsi="宋体"/>
          <w:lang w:val="en-US" w:eastAsia="zh-CN"/>
        </w:rPr>
        <w:t>18970387188</w:t>
      </w:r>
    </w:p>
    <w:p>
      <w:pPr>
        <w:spacing w:line="360" w:lineRule="auto"/>
      </w:pPr>
      <w:r>
        <w:rPr>
          <w:rFonts w:hint="eastAsia"/>
        </w:rPr>
        <w:t>鉴于：</w:t>
      </w:r>
    </w:p>
    <w:p>
      <w:r>
        <w:rPr>
          <w:rFonts w:hint="eastAsia" w:ascii="宋体" w:hAnsi="宋体"/>
        </w:rPr>
        <w:t>甲乙</w:t>
      </w:r>
      <w:r>
        <w:rPr>
          <w:rFonts w:hint="eastAsia" w:ascii="宋体" w:hAnsi="宋体"/>
          <w:lang w:val="zh-CN"/>
        </w:rPr>
        <w:t>双方于</w:t>
      </w:r>
      <w:r>
        <w:rPr>
          <w:rFonts w:ascii="宋体" w:hAnsi="宋体"/>
          <w:lang w:val="zh-CN"/>
        </w:rPr>
        <w:t>20</w:t>
      </w:r>
      <w:r>
        <w:rPr>
          <w:rFonts w:hint="eastAsia" w:ascii="宋体" w:hAnsi="宋体"/>
          <w:lang w:val="en-US" w:eastAsia="zh-CN"/>
        </w:rPr>
        <w:t>20</w:t>
      </w:r>
      <w:r>
        <w:rPr>
          <w:rFonts w:hint="eastAsia" w:ascii="宋体" w:hAnsi="宋体"/>
          <w:lang w:val="zh-CN"/>
        </w:rPr>
        <w:t>年</w:t>
      </w:r>
      <w:r>
        <w:rPr>
          <w:rFonts w:ascii="宋体" w:hAnsi="宋体"/>
          <w:lang w:val="zh-CN"/>
        </w:rPr>
        <w:t>_</w:t>
      </w:r>
      <w:r>
        <w:rPr>
          <w:rFonts w:hint="eastAsia" w:ascii="宋体" w:hAnsi="宋体"/>
          <w:lang w:val="en-US" w:eastAsia="zh-CN"/>
        </w:rPr>
        <w:t>5</w:t>
      </w:r>
      <w:r>
        <w:rPr>
          <w:rFonts w:ascii="宋体" w:hAnsi="宋体"/>
          <w:lang w:val="zh-CN"/>
        </w:rPr>
        <w:t>_</w:t>
      </w:r>
      <w:r>
        <w:rPr>
          <w:rFonts w:hint="eastAsia" w:ascii="宋体" w:hAnsi="宋体"/>
          <w:lang w:val="zh-CN"/>
        </w:rPr>
        <w:t>月</w:t>
      </w:r>
      <w:r>
        <w:rPr>
          <w:rFonts w:ascii="宋体" w:hAnsi="宋体"/>
          <w:lang w:val="zh-CN"/>
        </w:rPr>
        <w:t>_</w:t>
      </w:r>
      <w:r>
        <w:rPr>
          <w:rFonts w:hint="eastAsia" w:ascii="宋体" w:hAnsi="宋体"/>
          <w:lang w:val="en-US" w:eastAsia="zh-CN"/>
        </w:rPr>
        <w:t>25</w:t>
      </w:r>
      <w:r>
        <w:rPr>
          <w:rFonts w:hint="eastAsia" w:ascii="宋体" w:hAnsi="宋体"/>
          <w:lang w:val="zh-CN"/>
        </w:rPr>
        <w:t>日签订了《</w:t>
      </w:r>
      <w:r>
        <w:rPr>
          <w:rFonts w:hint="eastAsia" w:ascii="宋体" w:hAnsi="宋体"/>
          <w:lang w:val="zh-CN" w:eastAsia="zh-CN"/>
        </w:rPr>
        <w:t>湖州市新闻传媒中心</w:t>
      </w:r>
      <w:r>
        <w:rPr>
          <w:rFonts w:hint="eastAsia" w:ascii="宋体" w:hAnsi="宋体"/>
          <w:lang w:val="en-US" w:eastAsia="zh-CN"/>
        </w:rPr>
        <w:t>NC系统</w:t>
      </w:r>
      <w:bookmarkStart w:id="4" w:name="_GoBack"/>
      <w:bookmarkEnd w:id="4"/>
      <w:r>
        <w:rPr>
          <w:rFonts w:hint="eastAsia" w:ascii="宋体" w:hAnsi="宋体"/>
          <w:lang w:val="zh-CN" w:eastAsia="zh-CN"/>
        </w:rPr>
        <w:t>开发合同</w:t>
      </w:r>
      <w:r>
        <w:rPr>
          <w:rFonts w:hint="eastAsia" w:ascii="宋体" w:hAnsi="宋体"/>
          <w:lang w:val="zh-CN"/>
        </w:rPr>
        <w:t>》（以下简称“开发合同”）。</w:t>
      </w:r>
      <w:r>
        <w:rPr>
          <w:rFonts w:hint="eastAsia" w:ascii="宋体" w:hAnsi="宋体"/>
          <w:szCs w:val="21"/>
        </w:rPr>
        <w:t>甲乙双方本着相互信任、真诚合作、共同发展原则，在友好协商的基础上共同制定如下合同内容。</w:t>
      </w:r>
    </w:p>
    <w:p>
      <w:pPr>
        <w:spacing w:line="360" w:lineRule="auto"/>
      </w:pPr>
      <w:r>
        <w:rPr>
          <w:rFonts w:hint="eastAsia"/>
        </w:rPr>
        <w:t>为此，甲乙双方根据《中华人民共和国合同法》及其他相关法律、法规的规定，就客户化开发软件开发的有关事项，经友好协商，达成协议如下：</w:t>
      </w:r>
    </w:p>
    <w:p>
      <w:pPr>
        <w:tabs>
          <w:tab w:val="left" w:pos="1365"/>
        </w:tabs>
        <w:spacing w:line="360" w:lineRule="auto"/>
        <w:ind w:left="665" w:hanging="663" w:hangingChars="300"/>
      </w:pPr>
    </w:p>
    <w:p>
      <w:pPr>
        <w:numPr>
          <w:ilvl w:val="0"/>
          <w:numId w:val="1"/>
        </w:numPr>
        <w:tabs>
          <w:tab w:val="left" w:pos="1080"/>
          <w:tab w:val="clear" w:pos="860"/>
        </w:tabs>
        <w:spacing w:line="360" w:lineRule="auto"/>
        <w:ind w:left="1080" w:hanging="1080"/>
        <w:rPr>
          <w:b/>
          <w:bCs/>
        </w:rPr>
      </w:pPr>
      <w:r>
        <w:rPr>
          <w:rFonts w:hint="eastAsia"/>
          <w:b/>
          <w:bCs/>
        </w:rPr>
        <w:t>开发价款及其支付方式</w:t>
      </w:r>
    </w:p>
    <w:p>
      <w:pPr>
        <w:numPr>
          <w:ilvl w:val="1"/>
          <w:numId w:val="1"/>
        </w:numPr>
      </w:pPr>
      <w:r>
        <w:rPr>
          <w:rFonts w:hint="eastAsia"/>
        </w:rPr>
        <w:t>开发费用</w:t>
      </w:r>
    </w:p>
    <w:p>
      <w:pPr>
        <w:shd w:val="clear" w:color="auto" w:fill="FFFFFF"/>
        <w:tabs>
          <w:tab w:val="left" w:pos="6804"/>
        </w:tabs>
        <w:adjustRightInd w:val="0"/>
        <w:snapToGrid w:val="0"/>
        <w:ind w:firstLine="442" w:firstLineChars="200"/>
      </w:pPr>
      <w:r>
        <w:rPr>
          <w:rFonts w:hint="eastAsia"/>
        </w:rPr>
        <w:t>开发费为人民币</w:t>
      </w:r>
      <w:r>
        <w:rPr>
          <w:rFonts w:hint="eastAsia"/>
          <w:lang w:val="en-US" w:eastAsia="zh-CN"/>
        </w:rPr>
        <w:t>25000</w:t>
      </w:r>
      <w:r>
        <w:rPr>
          <w:rFonts w:hint="eastAsia"/>
        </w:rPr>
        <w:t>元（大写：</w:t>
      </w:r>
      <w:r>
        <w:rPr>
          <w:rFonts w:hint="eastAsia"/>
          <w:lang w:eastAsia="zh-CN"/>
        </w:rPr>
        <w:t>贰万伍仟</w:t>
      </w:r>
      <w:r>
        <w:rPr>
          <w:rFonts w:hint="eastAsia"/>
        </w:rPr>
        <w:t>元整）。此费用为含税价价格。</w:t>
      </w:r>
    </w:p>
    <w:p>
      <w:pPr>
        <w:shd w:val="clear" w:color="auto" w:fill="FFFFFF"/>
        <w:tabs>
          <w:tab w:val="left" w:pos="6804"/>
        </w:tabs>
        <w:adjustRightInd w:val="0"/>
        <w:snapToGrid w:val="0"/>
        <w:ind w:firstLine="442" w:firstLineChars="200"/>
      </w:pPr>
    </w:p>
    <w:p>
      <w:pPr>
        <w:numPr>
          <w:ilvl w:val="1"/>
          <w:numId w:val="1"/>
        </w:numPr>
      </w:pPr>
      <w:r>
        <w:rPr>
          <w:rFonts w:hint="eastAsia"/>
        </w:rPr>
        <w:t>开发费用支付</w:t>
      </w:r>
    </w:p>
    <w:p>
      <w:pPr>
        <w:shd w:val="clear" w:color="auto" w:fill="FFFFFF"/>
        <w:adjustRightInd w:val="0"/>
        <w:snapToGrid w:val="0"/>
        <w:ind w:firstLine="360"/>
      </w:pPr>
      <w:r>
        <w:rPr>
          <w:rFonts w:hint="eastAsia"/>
        </w:rPr>
        <w:t>（</w:t>
      </w:r>
      <w:r>
        <w:t>1</w:t>
      </w:r>
      <w:bookmarkStart w:id="1" w:name="OLE_LINK1"/>
      <w:bookmarkStart w:id="2" w:name="OLE_LINK2"/>
      <w:r>
        <w:rPr>
          <w:rFonts w:hint="eastAsia"/>
        </w:rPr>
        <w:t>）、甲方应于合同签订之日</w:t>
      </w:r>
      <w:bookmarkEnd w:id="1"/>
      <w:bookmarkEnd w:id="2"/>
      <w:r>
        <w:rPr>
          <w:rFonts w:hint="eastAsia"/>
        </w:rPr>
        <w:t>起（</w:t>
      </w:r>
      <w:r>
        <w:t>3</w:t>
      </w:r>
      <w:r>
        <w:rPr>
          <w:rFonts w:hint="eastAsia"/>
        </w:rPr>
        <w:t>）个工作日将本合同约定的开发服务费人民币</w:t>
      </w:r>
      <w:r>
        <w:rPr>
          <w:rFonts w:hint="eastAsia"/>
          <w:lang w:val="en-US" w:eastAsia="zh-CN"/>
        </w:rPr>
        <w:t>12500</w:t>
      </w:r>
      <w:r>
        <w:rPr>
          <w:rFonts w:hint="eastAsia"/>
        </w:rPr>
        <w:t>元（大写：</w:t>
      </w:r>
      <w:r>
        <w:rPr>
          <w:rFonts w:hint="eastAsia"/>
          <w:lang w:eastAsia="zh-CN"/>
        </w:rPr>
        <w:t>壹万贰仟伍佰</w:t>
      </w:r>
      <w:r>
        <w:rPr>
          <w:rFonts w:hint="eastAsia"/>
        </w:rPr>
        <w:t>元整）支付给乙方。</w:t>
      </w:r>
    </w:p>
    <w:p>
      <w:pPr>
        <w:shd w:val="clear" w:color="auto" w:fill="FFFFFF"/>
        <w:adjustRightInd w:val="0"/>
        <w:snapToGrid w:val="0"/>
        <w:ind w:firstLine="360"/>
      </w:pPr>
      <w:bookmarkStart w:id="3" w:name="OLE_LINK3"/>
    </w:p>
    <w:p>
      <w:pPr>
        <w:shd w:val="clear" w:color="auto" w:fill="FFFFFF"/>
        <w:adjustRightInd w:val="0"/>
        <w:snapToGrid w:val="0"/>
        <w:ind w:firstLine="360"/>
      </w:pPr>
      <w:r>
        <w:rPr>
          <w:rFonts w:hint="eastAsia"/>
        </w:rPr>
        <w:t>（</w:t>
      </w:r>
      <w:r>
        <w:t>2</w:t>
      </w:r>
      <w:r>
        <w:rPr>
          <w:rFonts w:hint="eastAsia"/>
        </w:rPr>
        <w:t>）、甲方应开发程序全部上线并收到客户确认的上线报告之日起（</w:t>
      </w:r>
      <w:r>
        <w:t>3</w:t>
      </w:r>
      <w:r>
        <w:rPr>
          <w:rFonts w:hint="eastAsia"/>
        </w:rPr>
        <w:t>）个工作日将本合同约定的开发服务费人民币</w:t>
      </w:r>
      <w:r>
        <w:rPr>
          <w:rFonts w:hint="eastAsia"/>
          <w:lang w:val="en-US" w:eastAsia="zh-CN"/>
        </w:rPr>
        <w:t>12500</w:t>
      </w:r>
      <w:r>
        <w:rPr>
          <w:rFonts w:hint="eastAsia"/>
        </w:rPr>
        <w:t>元（大写：</w:t>
      </w:r>
      <w:r>
        <w:rPr>
          <w:rFonts w:hint="eastAsia"/>
          <w:lang w:eastAsia="zh-CN"/>
        </w:rPr>
        <w:t>壹万贰仟伍佰</w:t>
      </w:r>
      <w:r>
        <w:rPr>
          <w:rFonts w:hint="eastAsia"/>
        </w:rPr>
        <w:t>元整）支付给乙方。</w:t>
      </w:r>
    </w:p>
    <w:bookmarkEnd w:id="3"/>
    <w:p>
      <w:pPr>
        <w:shd w:val="clear" w:color="auto" w:fill="FFFFFF"/>
        <w:adjustRightInd w:val="0"/>
        <w:snapToGrid w:val="0"/>
        <w:ind w:firstLine="360"/>
      </w:pPr>
    </w:p>
    <w:p>
      <w:pPr>
        <w:shd w:val="clear" w:color="auto" w:fill="FFFFFF"/>
        <w:adjustRightInd w:val="0"/>
        <w:snapToGrid w:val="0"/>
        <w:ind w:firstLine="360"/>
      </w:pPr>
    </w:p>
    <w:p>
      <w:pPr>
        <w:numPr>
          <w:ilvl w:val="1"/>
          <w:numId w:val="1"/>
        </w:numPr>
        <w:rPr>
          <w:rFonts w:ascii="宋体" w:cs="宋体"/>
          <w:sz w:val="24"/>
          <w:szCs w:val="24"/>
        </w:rPr>
      </w:pPr>
      <w:r>
        <w:rPr>
          <w:rFonts w:hint="eastAsia"/>
        </w:rPr>
        <w:t>开发程序使用方为</w:t>
      </w:r>
      <w:r>
        <w:rPr>
          <w:rFonts w:hint="eastAsia"/>
          <w:u w:val="single"/>
          <w:lang w:eastAsia="zh-CN"/>
        </w:rPr>
        <w:t>浙江永昌电气股份有限公司</w:t>
      </w:r>
      <w:r>
        <w:rPr>
          <w:rFonts w:hint="eastAsia"/>
        </w:rPr>
        <w:t>，开发成果也由该客户认可。</w:t>
      </w:r>
    </w:p>
    <w:p>
      <w:pPr>
        <w:ind w:left="795"/>
      </w:pPr>
    </w:p>
    <w:p>
      <w:pPr>
        <w:numPr>
          <w:ilvl w:val="1"/>
          <w:numId w:val="1"/>
        </w:numPr>
      </w:pPr>
      <w:r>
        <w:rPr>
          <w:rFonts w:hint="eastAsia"/>
        </w:rPr>
        <w:t>技术支持期限：首年免费，第二年收取总金额的</w:t>
      </w:r>
      <w:r>
        <w:t>10%</w:t>
      </w:r>
      <w:r>
        <w:rPr>
          <w:rFonts w:hint="eastAsia"/>
        </w:rPr>
        <w:t>作为年度服务费</w:t>
      </w:r>
    </w:p>
    <w:p>
      <w:pPr>
        <w:ind w:left="795"/>
      </w:pPr>
    </w:p>
    <w:p>
      <w:pPr>
        <w:numPr>
          <w:ilvl w:val="1"/>
          <w:numId w:val="1"/>
        </w:numPr>
      </w:pPr>
      <w:r>
        <w:rPr>
          <w:rFonts w:hint="eastAsia"/>
        </w:rPr>
        <w:t>乙方银行账户信息：</w:t>
      </w:r>
    </w:p>
    <w:p>
      <w:pPr>
        <w:pStyle w:val="18"/>
        <w:ind w:left="425" w:firstLine="0" w:firstLineChars="0"/>
        <w:rPr>
          <w:color w:val="FF0000"/>
        </w:rPr>
      </w:pPr>
      <w:r>
        <w:rPr>
          <w:rFonts w:hint="eastAsia"/>
          <w:color w:val="FF0000"/>
        </w:rPr>
        <w:t>开户行：</w:t>
      </w:r>
      <w:r>
        <w:rPr>
          <w:color w:val="FF0000"/>
        </w:rPr>
        <w:t xml:space="preserve"> </w:t>
      </w:r>
      <w:r>
        <w:rPr>
          <w:rFonts w:hint="eastAsia"/>
          <w:color w:val="FF0000"/>
        </w:rPr>
        <w:t>中国工商银行</w:t>
      </w:r>
      <w:r>
        <w:rPr>
          <w:rFonts w:hint="eastAsia"/>
          <w:color w:val="FF0000"/>
          <w:lang w:eastAsia="zh-CN"/>
        </w:rPr>
        <w:t>广丰县</w:t>
      </w:r>
      <w:r>
        <w:rPr>
          <w:rFonts w:hint="eastAsia"/>
          <w:color w:val="FF0000"/>
        </w:rPr>
        <w:t>支行</w:t>
      </w:r>
    </w:p>
    <w:p>
      <w:pPr>
        <w:pStyle w:val="18"/>
        <w:ind w:left="425" w:firstLine="0" w:firstLineChars="0"/>
        <w:rPr>
          <w:color w:val="FF0000"/>
        </w:rPr>
      </w:pPr>
      <w:r>
        <w:rPr>
          <w:rFonts w:hint="eastAsia"/>
          <w:color w:val="FF0000"/>
        </w:rPr>
        <w:t>账</w:t>
      </w:r>
      <w:r>
        <w:rPr>
          <w:color w:val="FF0000"/>
        </w:rPr>
        <w:t xml:space="preserve">  </w:t>
      </w:r>
      <w:r>
        <w:rPr>
          <w:rFonts w:hint="eastAsia"/>
          <w:color w:val="FF0000"/>
        </w:rPr>
        <w:t>号：</w:t>
      </w:r>
      <w:r>
        <w:rPr>
          <w:color w:val="FF0000"/>
        </w:rPr>
        <w:t xml:space="preserve"> </w:t>
      </w:r>
      <w:r>
        <w:rPr>
          <w:rFonts w:hint="eastAsia" w:ascii="微软雅黑" w:hAnsi="微软雅黑" w:eastAsia="微软雅黑"/>
          <w:color w:val="FF0000"/>
          <w:szCs w:val="21"/>
          <w:shd w:val="clear" w:color="auto" w:fill="FFFFFF"/>
          <w:lang w:val="en-US" w:eastAsia="zh-CN"/>
        </w:rPr>
        <w:t>151214009000141969</w:t>
      </w:r>
    </w:p>
    <w:p>
      <w:pPr>
        <w:shd w:val="clear" w:color="auto" w:fill="FFFFFF"/>
        <w:adjustRightInd w:val="0"/>
        <w:snapToGrid w:val="0"/>
        <w:ind w:firstLine="360"/>
      </w:pPr>
    </w:p>
    <w:p>
      <w:pPr>
        <w:spacing w:line="360" w:lineRule="auto"/>
      </w:pPr>
      <w:r>
        <w:rPr>
          <w:rFonts w:hint="eastAsia"/>
        </w:rPr>
        <w:t>　　</w:t>
      </w:r>
    </w:p>
    <w:p>
      <w:pPr>
        <w:numPr>
          <w:ilvl w:val="0"/>
          <w:numId w:val="1"/>
        </w:numPr>
        <w:tabs>
          <w:tab w:val="left" w:pos="1080"/>
          <w:tab w:val="clear" w:pos="860"/>
        </w:tabs>
        <w:spacing w:line="360" w:lineRule="auto"/>
        <w:ind w:left="1080" w:hanging="1080"/>
        <w:rPr>
          <w:b/>
          <w:bCs/>
        </w:rPr>
      </w:pPr>
      <w:r>
        <w:rPr>
          <w:rFonts w:hint="eastAsia"/>
          <w:b/>
          <w:bCs/>
        </w:rPr>
        <w:t>甲方的保证</w:t>
      </w:r>
    </w:p>
    <w:p>
      <w:pPr>
        <w:spacing w:line="360" w:lineRule="auto"/>
        <w:ind w:left="435"/>
        <w:rPr>
          <w:b/>
          <w:bCs/>
        </w:rPr>
      </w:pPr>
    </w:p>
    <w:p>
      <w:pPr>
        <w:numPr>
          <w:ilvl w:val="1"/>
          <w:numId w:val="2"/>
        </w:numPr>
        <w:spacing w:line="360" w:lineRule="auto"/>
        <w:rPr>
          <w:color w:val="FF0000"/>
        </w:rPr>
      </w:pPr>
      <w:r>
        <w:rPr>
          <w:rFonts w:hint="eastAsia"/>
          <w:color w:val="FF0000"/>
        </w:rPr>
        <w:t>甲方应按第一条约定的时间内向乙方支付软件开发费用。</w:t>
      </w:r>
    </w:p>
    <w:p>
      <w:pPr>
        <w:numPr>
          <w:ilvl w:val="1"/>
          <w:numId w:val="2"/>
        </w:numPr>
        <w:spacing w:line="360" w:lineRule="auto"/>
      </w:pPr>
      <w:r>
        <w:rPr>
          <w:rFonts w:hint="eastAsia"/>
        </w:rPr>
        <w:t>甲方应为乙方的开发工作提供配合协作，包括：</w:t>
      </w:r>
    </w:p>
    <w:p>
      <w:pPr>
        <w:numPr>
          <w:ilvl w:val="2"/>
          <w:numId w:val="2"/>
        </w:numPr>
        <w:spacing w:line="360" w:lineRule="auto"/>
      </w:pPr>
      <w:r>
        <w:rPr>
          <w:rFonts w:hint="eastAsia"/>
        </w:rPr>
        <w:t>提供相应开发项目所需的技术文档资料。</w:t>
      </w:r>
    </w:p>
    <w:p>
      <w:pPr>
        <w:numPr>
          <w:ilvl w:val="2"/>
          <w:numId w:val="2"/>
        </w:numPr>
        <w:spacing w:line="360" w:lineRule="auto"/>
      </w:pPr>
      <w:r>
        <w:rPr>
          <w:rFonts w:hint="eastAsia"/>
        </w:rPr>
        <w:t>提供相应开发项目所需的测试平台和运行环境设备。</w:t>
      </w:r>
    </w:p>
    <w:p>
      <w:pPr>
        <w:numPr>
          <w:ilvl w:val="1"/>
          <w:numId w:val="2"/>
        </w:numPr>
        <w:spacing w:line="360" w:lineRule="auto"/>
      </w:pPr>
      <w:r>
        <w:rPr>
          <w:rFonts w:hint="eastAsia"/>
        </w:rPr>
        <w:t>如甲方未提供上述协助或设备、资料，造成乙方开发工作停滞、延误的，乙方交付客户化开发软件的时间按延误时间顺延，并不承担延迟交付的责任。</w:t>
      </w:r>
    </w:p>
    <w:p>
      <w:pPr>
        <w:numPr>
          <w:ilvl w:val="1"/>
          <w:numId w:val="2"/>
        </w:numPr>
        <w:spacing w:line="360" w:lineRule="auto"/>
      </w:pPr>
      <w:r>
        <w:rPr>
          <w:rFonts w:hint="eastAsia"/>
        </w:rPr>
        <w:t>在接到乙方通知后，甲方应按本合同的约定会同乙方对客户化开发软件进行验收，接受乙方交付的合格的客户化开发软件，并为安装客户化开发软件作好各项准备工作。</w:t>
      </w:r>
    </w:p>
    <w:p>
      <w:pPr>
        <w:spacing w:line="360" w:lineRule="auto"/>
        <w:ind w:left="1120" w:leftChars="207" w:hanging="663" w:hangingChars="300"/>
      </w:pPr>
    </w:p>
    <w:p>
      <w:pPr>
        <w:numPr>
          <w:ilvl w:val="0"/>
          <w:numId w:val="1"/>
        </w:numPr>
        <w:tabs>
          <w:tab w:val="left" w:pos="1080"/>
          <w:tab w:val="clear" w:pos="860"/>
        </w:tabs>
        <w:spacing w:line="360" w:lineRule="auto"/>
        <w:ind w:left="1080" w:hanging="1080"/>
        <w:rPr>
          <w:b/>
          <w:bCs/>
        </w:rPr>
      </w:pPr>
      <w:r>
        <w:rPr>
          <w:rFonts w:hint="eastAsia"/>
          <w:b/>
          <w:bCs/>
        </w:rPr>
        <w:t>乙方的保证</w:t>
      </w:r>
    </w:p>
    <w:p>
      <w:pPr>
        <w:spacing w:line="360" w:lineRule="auto"/>
        <w:ind w:left="435"/>
      </w:pPr>
    </w:p>
    <w:p>
      <w:pPr>
        <w:numPr>
          <w:ilvl w:val="1"/>
          <w:numId w:val="3"/>
        </w:numPr>
        <w:spacing w:line="360" w:lineRule="auto"/>
      </w:pPr>
      <w:r>
        <w:rPr>
          <w:rFonts w:hint="eastAsia"/>
        </w:rPr>
        <w:t>乙方具有履行本合同、进行客户化开发软件的开发的合法资格。</w:t>
      </w:r>
    </w:p>
    <w:p>
      <w:pPr>
        <w:numPr>
          <w:ilvl w:val="1"/>
          <w:numId w:val="3"/>
        </w:numPr>
        <w:spacing w:line="360" w:lineRule="auto"/>
      </w:pPr>
      <w:r>
        <w:rPr>
          <w:rFonts w:hint="eastAsia"/>
        </w:rPr>
        <w:t>乙方具有履行本合同、进行客户化开发软件的开发并按时交付客户化开发软件的技术人员、设备及其他必需的条件。</w:t>
      </w:r>
    </w:p>
    <w:p>
      <w:pPr>
        <w:numPr>
          <w:ilvl w:val="1"/>
          <w:numId w:val="3"/>
        </w:numPr>
        <w:spacing w:line="360" w:lineRule="auto"/>
        <w:rPr>
          <w:color w:val="000000"/>
        </w:rPr>
      </w:pPr>
      <w:r>
        <w:rPr>
          <w:rFonts w:hint="eastAsia"/>
          <w:color w:val="000000"/>
        </w:rPr>
        <w:t>乙方保证，客户化开发软件本身及其使用不侵犯任何第三方的著作权、专利权或商标权，同时也不侵害任何第三方的合法权利。</w:t>
      </w:r>
    </w:p>
    <w:p>
      <w:pPr>
        <w:numPr>
          <w:ilvl w:val="1"/>
          <w:numId w:val="3"/>
        </w:numPr>
        <w:spacing w:line="360" w:lineRule="auto"/>
        <w:rPr>
          <w:color w:val="000000"/>
        </w:rPr>
      </w:pPr>
      <w:r>
        <w:rPr>
          <w:rFonts w:hint="eastAsia"/>
          <w:color w:val="000000"/>
        </w:rPr>
        <w:t>甲方因在本合同项下使用该客户化开发软件，而导致第三方对甲方提起诉讼或控告，指控甲方侵犯其著作权、商业秘密、专利权或商标权等合法权利，乙方应以自己的费用应诉或处理相关的事务。只要甲方立即将任何此类索赔以书面形式通知乙方并授权乙方予以处理，乙方将为最后的判决或解决方案支付所有费用。乙方有权自行决定对此类索赔进行辩护并予以解决；未经乙方事先书面同意，甲方不得解决此类索赔或予以妥协。甲方应为乙方提供必要的协助。</w:t>
      </w:r>
    </w:p>
    <w:p>
      <w:pPr>
        <w:numPr>
          <w:ilvl w:val="1"/>
          <w:numId w:val="3"/>
        </w:numPr>
        <w:spacing w:line="360" w:lineRule="auto"/>
        <w:rPr>
          <w:color w:val="000000"/>
        </w:rPr>
      </w:pPr>
      <w:r>
        <w:rPr>
          <w:rFonts w:hint="eastAsia"/>
          <w:color w:val="000000"/>
        </w:rPr>
        <w:t>如果该客户化开发软件本身或其使用已经或依乙方的判断即将侵害他人的著作权、商业秘密及专利等权利时，乙方可自行决定采取充分必要的措施，以使甲方得以继续使用该客户化开发软件、其替代或修改软件，在使用替代或修改软件时，乙方应保证其功能与客户化开发软件相等且不存在侵权问题。</w:t>
      </w:r>
    </w:p>
    <w:p>
      <w:pPr>
        <w:numPr>
          <w:ilvl w:val="1"/>
          <w:numId w:val="3"/>
        </w:numPr>
        <w:spacing w:line="360" w:lineRule="auto"/>
        <w:rPr>
          <w:color w:val="FF0000"/>
        </w:rPr>
      </w:pPr>
      <w:r>
        <w:rPr>
          <w:rFonts w:hint="eastAsia"/>
          <w:color w:val="FF0000"/>
        </w:rPr>
        <w:t>乙方负责根据甲方的需求变更，在本合同界定的功能范围内适时进行软件的修改、升级工作。</w:t>
      </w:r>
    </w:p>
    <w:p>
      <w:pPr>
        <w:spacing w:line="360" w:lineRule="auto"/>
        <w:ind w:left="899" w:leftChars="207" w:hanging="442" w:hangingChars="200"/>
      </w:pPr>
    </w:p>
    <w:p>
      <w:pPr>
        <w:numPr>
          <w:ilvl w:val="0"/>
          <w:numId w:val="1"/>
        </w:numPr>
        <w:tabs>
          <w:tab w:val="left" w:pos="1080"/>
          <w:tab w:val="clear" w:pos="860"/>
        </w:tabs>
        <w:spacing w:line="360" w:lineRule="auto"/>
        <w:ind w:left="1080" w:hanging="1080"/>
        <w:rPr>
          <w:b/>
          <w:bCs/>
        </w:rPr>
      </w:pPr>
      <w:r>
        <w:rPr>
          <w:rFonts w:hint="eastAsia"/>
          <w:b/>
          <w:bCs/>
          <w:color w:val="FF0000"/>
        </w:rPr>
        <w:t>交付物及其</w:t>
      </w:r>
      <w:r>
        <w:rPr>
          <w:rFonts w:hint="eastAsia"/>
          <w:b/>
          <w:bCs/>
        </w:rPr>
        <w:t>所有权的归属</w:t>
      </w:r>
    </w:p>
    <w:p>
      <w:pPr>
        <w:numPr>
          <w:ilvl w:val="1"/>
          <w:numId w:val="4"/>
        </w:numPr>
        <w:spacing w:line="360" w:lineRule="auto"/>
        <w:rPr>
          <w:color w:val="FF0000"/>
        </w:rPr>
      </w:pPr>
      <w:r>
        <w:rPr>
          <w:rFonts w:hint="eastAsia"/>
          <w:color w:val="FF0000"/>
        </w:rPr>
        <w:t>乙方应于程序上线时交付客户化开发软件（包括程序和文档）给甲方。</w:t>
      </w:r>
    </w:p>
    <w:p>
      <w:pPr>
        <w:numPr>
          <w:ilvl w:val="2"/>
          <w:numId w:val="4"/>
        </w:numPr>
        <w:spacing w:line="360" w:lineRule="auto"/>
        <w:rPr>
          <w:color w:val="FF0000"/>
        </w:rPr>
      </w:pPr>
      <w:r>
        <w:rPr>
          <w:rFonts w:hint="eastAsia"/>
          <w:color w:val="FF0000"/>
        </w:rPr>
        <w:t>程序包括：可执行程序</w:t>
      </w:r>
      <w:r>
        <w:rPr>
          <w:color w:val="FF0000"/>
        </w:rPr>
        <w:t>(exe)</w:t>
      </w:r>
      <w:r>
        <w:rPr>
          <w:rFonts w:hint="eastAsia"/>
          <w:color w:val="FF0000"/>
        </w:rPr>
        <w:t>、动态链接库</w:t>
      </w:r>
      <w:r>
        <w:rPr>
          <w:color w:val="FF0000"/>
        </w:rPr>
        <w:t>(dll)</w:t>
      </w:r>
      <w:r>
        <w:rPr>
          <w:rFonts w:hint="eastAsia"/>
          <w:color w:val="FF0000"/>
        </w:rPr>
        <w:t>、数据库脚本、插件、控件、组件、网页等。</w:t>
      </w:r>
    </w:p>
    <w:p>
      <w:pPr>
        <w:numPr>
          <w:ilvl w:val="2"/>
          <w:numId w:val="4"/>
        </w:numPr>
        <w:spacing w:line="360" w:lineRule="auto"/>
        <w:rPr>
          <w:color w:val="FF0000"/>
        </w:rPr>
      </w:pPr>
      <w:r>
        <w:rPr>
          <w:rFonts w:hint="eastAsia"/>
          <w:color w:val="FF0000"/>
        </w:rPr>
        <w:t>文档包括：用户操作文档、管理员配置文档等。</w:t>
      </w:r>
    </w:p>
    <w:p>
      <w:pPr>
        <w:numPr>
          <w:ilvl w:val="1"/>
          <w:numId w:val="4"/>
        </w:numPr>
        <w:spacing w:line="360" w:lineRule="auto"/>
        <w:rPr>
          <w:b/>
          <w:bCs/>
          <w:color w:val="000000"/>
        </w:rPr>
      </w:pPr>
      <w:r>
        <w:rPr>
          <w:rFonts w:hint="eastAsia"/>
        </w:rPr>
        <w:t>客户化开发软件（包括程序和文档）的知识产权及其他所有权均归甲方所有，乙方享有客户化开发软件的分析及借鉴的权利。</w:t>
      </w:r>
    </w:p>
    <w:p>
      <w:pPr>
        <w:spacing w:line="360" w:lineRule="auto"/>
      </w:pPr>
    </w:p>
    <w:p>
      <w:pPr>
        <w:numPr>
          <w:ilvl w:val="0"/>
          <w:numId w:val="1"/>
        </w:numPr>
        <w:tabs>
          <w:tab w:val="left" w:pos="1080"/>
          <w:tab w:val="clear" w:pos="860"/>
        </w:tabs>
        <w:spacing w:line="360" w:lineRule="auto"/>
        <w:ind w:left="1080" w:hanging="1080"/>
        <w:rPr>
          <w:b/>
          <w:bCs/>
          <w:color w:val="000000"/>
        </w:rPr>
      </w:pPr>
      <w:r>
        <w:rPr>
          <w:rFonts w:hint="eastAsia"/>
          <w:b/>
          <w:bCs/>
          <w:color w:val="000000"/>
        </w:rPr>
        <w:t>保密信息的保护</w:t>
      </w:r>
    </w:p>
    <w:p>
      <w:pPr>
        <w:spacing w:line="360" w:lineRule="auto"/>
        <w:ind w:left="442" w:leftChars="200" w:firstLine="442" w:firstLineChars="200"/>
        <w:rPr>
          <w:color w:val="000000"/>
        </w:rPr>
      </w:pPr>
    </w:p>
    <w:p>
      <w:pPr>
        <w:numPr>
          <w:ilvl w:val="1"/>
          <w:numId w:val="5"/>
        </w:numPr>
        <w:spacing w:line="360" w:lineRule="auto"/>
        <w:rPr>
          <w:color w:val="000000"/>
        </w:rPr>
      </w:pPr>
      <w:r>
        <w:rPr>
          <w:rFonts w:hint="eastAsia"/>
          <w:color w:val="000000"/>
        </w:rPr>
        <w:t>保护。甲乙双方承认保密信息构成有价值的商业秘密。双方同意严格按照本合同及其附件中的规定使用对方的保密信息，未经对方的事先书面许可，不得向第三方，或允许向第三方</w:t>
      </w:r>
      <w:r>
        <w:rPr>
          <w:rFonts w:hint="eastAsia" w:ascii="宋体"/>
          <w:color w:val="000000"/>
        </w:rPr>
        <w:t>直接或间接地</w:t>
      </w:r>
      <w:r>
        <w:rPr>
          <w:rFonts w:hint="eastAsia"/>
          <w:color w:val="000000"/>
        </w:rPr>
        <w:t>透露保密信息。双方同意：</w:t>
      </w:r>
    </w:p>
    <w:p>
      <w:pPr>
        <w:numPr>
          <w:ilvl w:val="2"/>
          <w:numId w:val="5"/>
        </w:numPr>
        <w:spacing w:line="360" w:lineRule="auto"/>
        <w:rPr>
          <w:color w:val="000000"/>
        </w:rPr>
      </w:pPr>
      <w:r>
        <w:rPr>
          <w:rFonts w:hint="eastAsia"/>
          <w:color w:val="000000"/>
        </w:rPr>
        <w:t>对保密信息保密，并采取所有必要的预防措施（包括但不限于双方采取的用于保护自身保密信息的措施）防止未经授权地使用及透露保密信息；</w:t>
      </w:r>
    </w:p>
    <w:p>
      <w:pPr>
        <w:numPr>
          <w:ilvl w:val="2"/>
          <w:numId w:val="5"/>
        </w:numPr>
        <w:spacing w:line="360" w:lineRule="auto"/>
        <w:rPr>
          <w:color w:val="000000"/>
        </w:rPr>
      </w:pPr>
      <w:r>
        <w:rPr>
          <w:rFonts w:hint="eastAsia"/>
          <w:color w:val="000000"/>
        </w:rPr>
        <w:t>不得向第三方提供保密信息或由保密信息衍生的信息；</w:t>
      </w:r>
    </w:p>
    <w:p>
      <w:pPr>
        <w:numPr>
          <w:ilvl w:val="2"/>
          <w:numId w:val="5"/>
        </w:numPr>
        <w:spacing w:line="360" w:lineRule="auto"/>
        <w:rPr>
          <w:color w:val="000000"/>
        </w:rPr>
      </w:pPr>
      <w:r>
        <w:rPr>
          <w:rFonts w:hint="eastAsia"/>
          <w:color w:val="000000"/>
        </w:rPr>
        <w:t>除了本合同确定的应用范围外，不得在任何时候使用保密信息。</w:t>
      </w:r>
    </w:p>
    <w:p>
      <w:pPr>
        <w:numPr>
          <w:ilvl w:val="1"/>
          <w:numId w:val="5"/>
        </w:numPr>
        <w:spacing w:line="360" w:lineRule="auto"/>
        <w:rPr>
          <w:color w:val="000000"/>
        </w:rPr>
      </w:pPr>
      <w:r>
        <w:rPr>
          <w:rFonts w:hint="eastAsia"/>
          <w:color w:val="000000"/>
        </w:rPr>
        <w:t>甲乙双方不负责保护以下信息：</w:t>
      </w:r>
    </w:p>
    <w:p>
      <w:pPr>
        <w:numPr>
          <w:ilvl w:val="2"/>
          <w:numId w:val="5"/>
        </w:numPr>
        <w:spacing w:line="360" w:lineRule="auto"/>
        <w:rPr>
          <w:color w:val="000000"/>
        </w:rPr>
      </w:pPr>
      <w:r>
        <w:rPr>
          <w:rFonts w:hint="eastAsia"/>
          <w:color w:val="000000"/>
        </w:rPr>
        <w:t>已公开的信息；</w:t>
      </w:r>
    </w:p>
    <w:p>
      <w:pPr>
        <w:numPr>
          <w:ilvl w:val="2"/>
          <w:numId w:val="5"/>
        </w:numPr>
        <w:spacing w:line="360" w:lineRule="auto"/>
        <w:rPr>
          <w:color w:val="000000"/>
        </w:rPr>
      </w:pPr>
      <w:r>
        <w:rPr>
          <w:rFonts w:hint="eastAsia" w:ascii="宋体"/>
          <w:color w:val="000000"/>
        </w:rPr>
        <w:t>由另一方从不受保密限制的第三方获得的信息；</w:t>
      </w:r>
    </w:p>
    <w:p>
      <w:pPr>
        <w:numPr>
          <w:ilvl w:val="2"/>
          <w:numId w:val="5"/>
        </w:numPr>
        <w:spacing w:line="360" w:lineRule="auto"/>
        <w:rPr>
          <w:color w:val="000000"/>
        </w:rPr>
      </w:pPr>
      <w:r>
        <w:rPr>
          <w:rFonts w:hint="eastAsia"/>
          <w:color w:val="000000"/>
        </w:rPr>
        <w:t>未参考保密信息而由另一方独立开发的信息；或</w:t>
      </w:r>
    </w:p>
    <w:p>
      <w:pPr>
        <w:numPr>
          <w:ilvl w:val="2"/>
          <w:numId w:val="5"/>
        </w:numPr>
        <w:spacing w:line="360" w:lineRule="auto"/>
      </w:pPr>
      <w:r>
        <w:rPr>
          <w:rFonts w:hint="eastAsia"/>
          <w:color w:val="000000"/>
        </w:rPr>
        <w:t>应法律的规定或根据法律赋予的权力可以获取此信息的司法、政府机构的要求必须公开的信息。但</w:t>
      </w:r>
      <w:r>
        <w:rPr>
          <w:rFonts w:hint="eastAsia"/>
        </w:rPr>
        <w:t>接到此类要求后的一方，应立即通知另一方</w:t>
      </w:r>
      <w:r>
        <w:t>,</w:t>
      </w:r>
      <w:r>
        <w:rPr>
          <w:rFonts w:hint="eastAsia"/>
        </w:rPr>
        <w:t>使另一方了解将要披露的内容并提出意见。</w:t>
      </w:r>
    </w:p>
    <w:p>
      <w:pPr>
        <w:numPr>
          <w:ilvl w:val="1"/>
          <w:numId w:val="5"/>
        </w:numPr>
        <w:spacing w:line="360" w:lineRule="auto"/>
        <w:rPr>
          <w:color w:val="000000"/>
        </w:rPr>
      </w:pPr>
      <w:r>
        <w:rPr>
          <w:rFonts w:hint="eastAsia"/>
          <w:color w:val="000000"/>
        </w:rPr>
        <w:t>适用。本条款项下的义务适用于任何保密信息，或根据各方事前或目前合同由一方提供给另一方的其他专有和</w:t>
      </w:r>
      <w:r>
        <w:rPr>
          <w:color w:val="000000"/>
        </w:rPr>
        <w:t>/</w:t>
      </w:r>
      <w:r>
        <w:rPr>
          <w:rFonts w:hint="eastAsia"/>
          <w:color w:val="000000"/>
        </w:rPr>
        <w:t>或保密信息。</w:t>
      </w:r>
    </w:p>
    <w:p>
      <w:pPr>
        <w:numPr>
          <w:ilvl w:val="1"/>
          <w:numId w:val="5"/>
        </w:numPr>
        <w:spacing w:line="360" w:lineRule="auto"/>
        <w:rPr>
          <w:color w:val="000000"/>
        </w:rPr>
      </w:pPr>
      <w:r>
        <w:rPr>
          <w:rFonts w:hint="eastAsia"/>
          <w:color w:val="000000"/>
        </w:rPr>
        <w:t>终止。本合同终止后，双方应立即自费将保密信息物归原主，并归还所有含保密信息的文件或媒体及其复制件或摘要，并不得就此要求经济补偿。</w:t>
      </w:r>
    </w:p>
    <w:p>
      <w:pPr>
        <w:numPr>
          <w:ilvl w:val="1"/>
          <w:numId w:val="5"/>
        </w:numPr>
        <w:spacing w:line="360" w:lineRule="auto"/>
        <w:rPr>
          <w:color w:val="000000"/>
        </w:rPr>
      </w:pPr>
      <w:r>
        <w:rPr>
          <w:rFonts w:hint="eastAsia"/>
          <w:color w:val="000000"/>
        </w:rPr>
        <w:t>参与本合同业务的甲方员工。参与本合同业务的甲方员工从此项目转向与乙方直接竞争的项目，则甲方应确保立即终止该员工获得乙方保密信息和信息源的途径。</w:t>
      </w:r>
    </w:p>
    <w:p>
      <w:pPr>
        <w:spacing w:line="360" w:lineRule="auto"/>
      </w:pPr>
    </w:p>
    <w:p>
      <w:pPr>
        <w:spacing w:line="360" w:lineRule="auto"/>
        <w:rPr>
          <w:i/>
          <w:iCs/>
        </w:rPr>
      </w:pPr>
    </w:p>
    <w:p>
      <w:pPr>
        <w:numPr>
          <w:ilvl w:val="0"/>
          <w:numId w:val="1"/>
        </w:numPr>
        <w:tabs>
          <w:tab w:val="left" w:pos="1080"/>
          <w:tab w:val="clear" w:pos="860"/>
        </w:tabs>
        <w:spacing w:line="360" w:lineRule="auto"/>
        <w:ind w:left="1080" w:hanging="1080"/>
        <w:rPr>
          <w:b/>
          <w:color w:val="000000"/>
        </w:rPr>
      </w:pPr>
      <w:r>
        <w:rPr>
          <w:rFonts w:hint="eastAsia"/>
          <w:b/>
          <w:color w:val="000000"/>
        </w:rPr>
        <w:t>纠纷的解决</w:t>
      </w:r>
    </w:p>
    <w:p>
      <w:pPr>
        <w:spacing w:line="360" w:lineRule="auto"/>
        <w:ind w:left="442" w:leftChars="200" w:firstLine="442" w:firstLineChars="200"/>
        <w:rPr>
          <w:b/>
          <w:color w:val="000000"/>
        </w:rPr>
      </w:pPr>
    </w:p>
    <w:p>
      <w:pPr>
        <w:numPr>
          <w:ilvl w:val="1"/>
          <w:numId w:val="6"/>
        </w:numPr>
        <w:spacing w:line="360" w:lineRule="auto"/>
      </w:pPr>
      <w:r>
        <w:rPr>
          <w:rFonts w:hint="eastAsia"/>
        </w:rPr>
        <w:t>本合同适用法律为：《中华人民共和国合同法》、《中华人民共和国著作权法》、《中华人民共和国计算机软件保护条例》及其他中国相关法律、法规。</w:t>
      </w:r>
    </w:p>
    <w:p>
      <w:pPr>
        <w:numPr>
          <w:ilvl w:val="1"/>
          <w:numId w:val="6"/>
        </w:numPr>
        <w:spacing w:line="360" w:lineRule="auto"/>
      </w:pPr>
      <w:r>
        <w:rPr>
          <w:rFonts w:hint="eastAsia"/>
          <w:color w:val="000000"/>
        </w:rPr>
        <w:t>凡由本合同引起的或与解释或执行本合同有关的任何争议，各方应首先通过友好协商或调解解决。协商或调解不成，双方同意采取下列第</w:t>
      </w:r>
      <w:r>
        <w:rPr>
          <w:color w:val="000000"/>
        </w:rPr>
        <w:t>__1__</w:t>
      </w:r>
      <w:r>
        <w:rPr>
          <w:rFonts w:hint="eastAsia"/>
          <w:color w:val="000000"/>
        </w:rPr>
        <w:t>种方式解决：</w:t>
      </w:r>
    </w:p>
    <w:p>
      <w:pPr>
        <w:numPr>
          <w:ilvl w:val="2"/>
          <w:numId w:val="6"/>
        </w:numPr>
        <w:spacing w:line="360" w:lineRule="auto"/>
        <w:rPr>
          <w:color w:val="000000"/>
        </w:rPr>
      </w:pPr>
      <w:r>
        <w:rPr>
          <w:rFonts w:hint="eastAsia"/>
          <w:color w:val="000000"/>
        </w:rPr>
        <w:t>向</w:t>
      </w:r>
      <w:r>
        <w:rPr>
          <w:color w:val="000000"/>
        </w:rPr>
        <w:t>_</w:t>
      </w:r>
      <w:r>
        <w:rPr>
          <w:rFonts w:hint="eastAsia"/>
          <w:color w:val="000000"/>
          <w:u w:val="single"/>
        </w:rPr>
        <w:t>湖州市</w:t>
      </w:r>
      <w:r>
        <w:rPr>
          <w:color w:val="000000"/>
        </w:rPr>
        <w:t>_ </w:t>
      </w:r>
      <w:r>
        <w:rPr>
          <w:rFonts w:hint="eastAsia"/>
          <w:color w:val="000000"/>
        </w:rPr>
        <w:t>仲裁委员会申请仲裁，</w:t>
      </w:r>
      <w:r>
        <w:rPr>
          <w:rFonts w:hint="eastAsia" w:ascii="宋体"/>
        </w:rPr>
        <w:t>仲裁应依据该仲裁委员会当时的仲裁规则进行；仲裁裁决是终局的，对双方都有约束力；仲裁费用应由败诉方承担，除非仲裁裁决另有裁定。</w:t>
      </w:r>
    </w:p>
    <w:p>
      <w:pPr>
        <w:numPr>
          <w:ilvl w:val="2"/>
          <w:numId w:val="6"/>
        </w:numPr>
        <w:spacing w:line="360" w:lineRule="auto"/>
        <w:rPr>
          <w:color w:val="000000"/>
        </w:rPr>
      </w:pPr>
      <w:r>
        <w:rPr>
          <w:rFonts w:hint="eastAsia"/>
          <w:color w:val="000000"/>
        </w:rPr>
        <w:t>向</w:t>
      </w:r>
      <w:r>
        <w:rPr>
          <w:color w:val="000000"/>
        </w:rPr>
        <w:t>_</w:t>
      </w:r>
      <w:r>
        <w:rPr>
          <w:rFonts w:hint="eastAsia"/>
          <w:color w:val="000000"/>
          <w:u w:val="single"/>
        </w:rPr>
        <w:t>湖州市</w:t>
      </w:r>
      <w:r>
        <w:rPr>
          <w:color w:val="000000"/>
        </w:rPr>
        <w:t>_</w:t>
      </w:r>
      <w:r>
        <w:rPr>
          <w:rFonts w:hint="eastAsia"/>
          <w:color w:val="000000"/>
        </w:rPr>
        <w:t>人民法院起诉。</w:t>
      </w:r>
    </w:p>
    <w:p>
      <w:pPr>
        <w:numPr>
          <w:ilvl w:val="0"/>
          <w:numId w:val="1"/>
        </w:numPr>
        <w:tabs>
          <w:tab w:val="left" w:pos="1080"/>
          <w:tab w:val="clear" w:pos="860"/>
        </w:tabs>
        <w:spacing w:line="360" w:lineRule="auto"/>
        <w:ind w:left="1080" w:hanging="1080"/>
        <w:rPr>
          <w:b/>
          <w:color w:val="FF0000"/>
        </w:rPr>
      </w:pPr>
      <w:r>
        <w:rPr>
          <w:rFonts w:hint="eastAsia"/>
          <w:b/>
          <w:color w:val="FF0000"/>
        </w:rPr>
        <w:t>开发清单</w:t>
      </w:r>
    </w:p>
    <w:p>
      <w:pPr>
        <w:numPr>
          <w:ilvl w:val="0"/>
          <w:numId w:val="7"/>
        </w:numPr>
        <w:spacing w:line="360" w:lineRule="auto"/>
        <w:ind w:left="601"/>
        <w:rPr>
          <w:rFonts w:hint="eastAsia"/>
          <w:color w:val="FF0000"/>
        </w:rPr>
      </w:pPr>
      <w:r>
        <w:rPr>
          <w:rFonts w:hint="eastAsia"/>
          <w:color w:val="FF0000"/>
          <w:lang w:val="en-US" w:eastAsia="zh-CN"/>
        </w:rPr>
        <w:t>凭证列表可按自定义项进行查询，按分录显示，列表可以打开凭证。</w:t>
      </w:r>
    </w:p>
    <w:p>
      <w:pPr>
        <w:numPr>
          <w:ilvl w:val="0"/>
          <w:numId w:val="7"/>
        </w:numPr>
        <w:spacing w:line="360" w:lineRule="auto"/>
        <w:ind w:left="601"/>
        <w:rPr>
          <w:rFonts w:hint="eastAsia"/>
          <w:color w:val="FF0000"/>
        </w:rPr>
      </w:pPr>
      <w:r>
        <w:rPr>
          <w:rFonts w:hint="eastAsia"/>
          <w:color w:val="FF0000"/>
          <w:lang w:val="en-US" w:eastAsia="zh-CN"/>
        </w:rPr>
        <w:t>薪资模块同一薪资类别同一月份支持多次发放薪资，并支持按次别查询。</w:t>
      </w:r>
    </w:p>
    <w:p>
      <w:pPr>
        <w:spacing w:line="360" w:lineRule="auto"/>
      </w:pPr>
      <w:r>
        <w:t xml:space="preserve"> [</w:t>
      </w:r>
      <w:r>
        <w:rPr>
          <w:rFonts w:hint="eastAsia"/>
        </w:rPr>
        <w:t>以下无正文</w:t>
      </w:r>
      <w:r>
        <w:t>]</w:t>
      </w:r>
    </w:p>
    <w:p>
      <w:pPr>
        <w:shd w:val="clear" w:color="auto" w:fill="FFFFFF"/>
        <w:adjustRightInd w:val="0"/>
        <w:snapToGrid w:val="0"/>
        <w:spacing w:line="360" w:lineRule="auto"/>
        <w:rPr>
          <w:rFonts w:ascii="宋体"/>
        </w:rPr>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440" w:right="1797" w:bottom="1440" w:left="1797" w:header="618" w:footer="618" w:gutter="0"/>
          <w:cols w:space="720" w:num="1"/>
          <w:formProt w:val="0"/>
          <w:docGrid w:type="linesAndChars" w:linePitch="308" w:charSpace="2394"/>
        </w:sectPr>
      </w:pPr>
    </w:p>
    <w:p>
      <w:pPr>
        <w:spacing w:line="360" w:lineRule="auto"/>
      </w:pPr>
      <w:r>
        <w:t>[</w:t>
      </w:r>
      <w:r>
        <w:rPr>
          <w:rFonts w:hint="eastAsia"/>
        </w:rPr>
        <w:t>签字页</w:t>
      </w:r>
      <w:r>
        <w:t>]</w:t>
      </w:r>
    </w:p>
    <w:p>
      <w:pPr>
        <w:shd w:val="clear" w:color="auto" w:fill="FFFFFF"/>
        <w:adjustRightInd w:val="0"/>
        <w:snapToGrid w:val="0"/>
        <w:spacing w:line="360" w:lineRule="auto"/>
        <w:ind w:firstLine="420"/>
        <w:rPr>
          <w:color w:val="000000"/>
        </w:rPr>
      </w:pPr>
    </w:p>
    <w:p>
      <w:pPr>
        <w:shd w:val="clear" w:color="auto" w:fill="FFFFFF"/>
        <w:adjustRightInd w:val="0"/>
        <w:snapToGrid w:val="0"/>
        <w:spacing w:line="360" w:lineRule="auto"/>
        <w:ind w:firstLine="420"/>
        <w:rPr>
          <w:color w:val="000000"/>
        </w:rPr>
      </w:pPr>
    </w:p>
    <w:p>
      <w:pPr>
        <w:shd w:val="clear" w:color="auto" w:fill="FFFFFF"/>
        <w:adjustRightInd w:val="0"/>
        <w:snapToGrid w:val="0"/>
        <w:spacing w:line="360" w:lineRule="auto"/>
        <w:ind w:firstLine="420"/>
        <w:rPr>
          <w:color w:val="000000"/>
        </w:rPr>
      </w:pPr>
    </w:p>
    <w:p>
      <w:pPr>
        <w:shd w:val="clear" w:color="auto" w:fill="FFFFFF"/>
        <w:adjustRightInd w:val="0"/>
        <w:snapToGrid w:val="0"/>
        <w:spacing w:line="360" w:lineRule="auto"/>
        <w:ind w:firstLine="420"/>
        <w:rPr>
          <w:b/>
        </w:rPr>
      </w:pPr>
      <w:r>
        <w:rPr>
          <w:rFonts w:hint="eastAsia"/>
          <w:color w:val="000000"/>
        </w:rPr>
        <w:t>甲方</w:t>
      </w:r>
      <w:r>
        <w:rPr>
          <w:rFonts w:hint="eastAsia"/>
          <w:b/>
        </w:rPr>
        <w:t>：</w:t>
      </w:r>
      <w:r>
        <w:rPr>
          <w:b/>
        </w:rPr>
        <w:t>___</w:t>
      </w:r>
      <w:r>
        <w:rPr>
          <w:rFonts w:hint="eastAsia"/>
          <w:bCs/>
          <w:u w:val="single"/>
        </w:rPr>
        <w:t>湖州协成信息科技有限公司</w:t>
      </w:r>
      <w:r>
        <w:rPr>
          <w:b/>
        </w:rPr>
        <w:t>___</w:t>
      </w:r>
    </w:p>
    <w:p>
      <w:pPr>
        <w:shd w:val="clear" w:color="auto" w:fill="FFFFFF"/>
        <w:adjustRightInd w:val="0"/>
        <w:snapToGrid w:val="0"/>
        <w:rPr>
          <w:b/>
        </w:rPr>
      </w:pPr>
    </w:p>
    <w:p>
      <w:pPr>
        <w:shd w:val="clear" w:color="auto" w:fill="FFFFFF"/>
        <w:adjustRightInd w:val="0"/>
        <w:snapToGrid w:val="0"/>
        <w:rPr>
          <w:b/>
        </w:rPr>
      </w:pPr>
    </w:p>
    <w:p>
      <w:pPr>
        <w:shd w:val="clear" w:color="auto" w:fill="FFFFFF"/>
        <w:adjustRightInd w:val="0"/>
        <w:snapToGrid w:val="0"/>
        <w:ind w:firstLine="420"/>
        <w:rPr>
          <w:bCs/>
        </w:rPr>
      </w:pPr>
      <w:r>
        <w:rPr>
          <w:rFonts w:hint="eastAsia"/>
          <w:bCs/>
        </w:rPr>
        <w:t>授权代表</w:t>
      </w:r>
      <w:r>
        <w:rPr>
          <w:bCs/>
        </w:rPr>
        <w:t>:________________________________</w:t>
      </w:r>
    </w:p>
    <w:p>
      <w:pPr>
        <w:shd w:val="clear" w:color="auto" w:fill="FFFFFF"/>
        <w:adjustRightInd w:val="0"/>
        <w:snapToGrid w:val="0"/>
        <w:rPr>
          <w:b/>
        </w:rPr>
      </w:pPr>
    </w:p>
    <w:p>
      <w:pPr>
        <w:shd w:val="clear" w:color="auto" w:fill="FFFFFF"/>
        <w:adjustRightInd w:val="0"/>
        <w:snapToGrid w:val="0"/>
        <w:rPr>
          <w:b/>
        </w:rPr>
      </w:pPr>
    </w:p>
    <w:p>
      <w:pPr>
        <w:shd w:val="clear" w:color="auto" w:fill="FFFFFF"/>
        <w:adjustRightInd w:val="0"/>
        <w:snapToGrid w:val="0"/>
        <w:ind w:firstLine="420"/>
        <w:rPr>
          <w:b/>
        </w:rPr>
      </w:pPr>
      <w:r>
        <w:rPr>
          <w:bCs/>
        </w:rPr>
        <w:t>_______</w:t>
      </w:r>
      <w:r>
        <w:rPr>
          <w:rFonts w:hint="eastAsia"/>
          <w:bCs/>
        </w:rPr>
        <w:t>年</w:t>
      </w:r>
      <w:r>
        <w:rPr>
          <w:bCs/>
        </w:rPr>
        <w:t>_____</w:t>
      </w:r>
      <w:r>
        <w:rPr>
          <w:rFonts w:hint="eastAsia"/>
          <w:bCs/>
        </w:rPr>
        <w:t>月</w:t>
      </w:r>
      <w:r>
        <w:rPr>
          <w:bCs/>
        </w:rPr>
        <w:t>______</w:t>
      </w:r>
      <w:r>
        <w:rPr>
          <w:rFonts w:hint="eastAsia"/>
          <w:bCs/>
        </w:rPr>
        <w:t>日</w:t>
      </w:r>
    </w:p>
    <w:p>
      <w:pPr>
        <w:shd w:val="clear" w:color="auto" w:fill="FFFFFF"/>
        <w:adjustRightInd w:val="0"/>
        <w:snapToGrid w:val="0"/>
        <w:rPr>
          <w:b/>
        </w:rPr>
      </w:pPr>
    </w:p>
    <w:p>
      <w:pPr>
        <w:shd w:val="clear" w:color="auto" w:fill="FFFFFF"/>
        <w:adjustRightInd w:val="0"/>
        <w:snapToGrid w:val="0"/>
        <w:rPr>
          <w:b/>
        </w:rPr>
      </w:pPr>
    </w:p>
    <w:p>
      <w:pPr>
        <w:shd w:val="clear" w:color="auto" w:fill="FFFFFF"/>
        <w:adjustRightInd w:val="0"/>
        <w:snapToGrid w:val="0"/>
        <w:rPr>
          <w:b/>
        </w:rPr>
      </w:pPr>
    </w:p>
    <w:p>
      <w:pPr>
        <w:shd w:val="clear" w:color="auto" w:fill="FFFFFF"/>
        <w:adjustRightInd w:val="0"/>
        <w:snapToGrid w:val="0"/>
        <w:rPr>
          <w:b/>
        </w:rPr>
      </w:pPr>
    </w:p>
    <w:p>
      <w:pPr>
        <w:shd w:val="clear" w:color="auto" w:fill="FFFFFF"/>
        <w:adjustRightInd w:val="0"/>
        <w:snapToGrid w:val="0"/>
        <w:rPr>
          <w:b/>
        </w:rPr>
      </w:pPr>
    </w:p>
    <w:p>
      <w:pPr>
        <w:spacing w:line="360" w:lineRule="auto"/>
        <w:ind w:firstLine="420" w:firstLineChars="200"/>
        <w:rPr>
          <w:rFonts w:hint="eastAsia"/>
          <w:bCs/>
          <w:u w:val="single"/>
        </w:rPr>
      </w:pPr>
      <w:r>
        <w:rPr>
          <w:rFonts w:hint="eastAsia"/>
          <w:bCs/>
        </w:rPr>
        <w:t>乙方：</w:t>
      </w:r>
      <w:r>
        <w:rPr>
          <w:rFonts w:ascii="宋体" w:hAnsi="宋体"/>
        </w:rPr>
        <w:t xml:space="preserve"> </w:t>
      </w:r>
      <w:r>
        <w:rPr>
          <w:rFonts w:hint="eastAsia"/>
          <w:bCs/>
          <w:u w:val="single"/>
          <w:lang w:eastAsia="zh-CN"/>
        </w:rPr>
        <w:t>上饶市宝龙信息科技有限公司</w:t>
      </w:r>
    </w:p>
    <w:p>
      <w:pPr>
        <w:shd w:val="clear" w:color="auto" w:fill="FFFFFF"/>
        <w:adjustRightInd w:val="0"/>
        <w:snapToGrid w:val="0"/>
        <w:ind w:firstLine="420"/>
        <w:rPr>
          <w:bCs/>
        </w:rPr>
      </w:pPr>
    </w:p>
    <w:p>
      <w:pPr>
        <w:shd w:val="clear" w:color="auto" w:fill="FFFFFF"/>
        <w:adjustRightInd w:val="0"/>
        <w:snapToGrid w:val="0"/>
        <w:rPr>
          <w:b/>
        </w:rPr>
      </w:pPr>
    </w:p>
    <w:p>
      <w:pPr>
        <w:shd w:val="clear" w:color="auto" w:fill="FFFFFF"/>
        <w:adjustRightInd w:val="0"/>
        <w:snapToGrid w:val="0"/>
        <w:rPr>
          <w:b/>
        </w:rPr>
      </w:pPr>
    </w:p>
    <w:p>
      <w:pPr>
        <w:shd w:val="clear" w:color="auto" w:fill="FFFFFF"/>
        <w:adjustRightInd w:val="0"/>
        <w:snapToGrid w:val="0"/>
        <w:rPr>
          <w:b/>
        </w:rPr>
      </w:pPr>
    </w:p>
    <w:p>
      <w:pPr>
        <w:shd w:val="clear" w:color="auto" w:fill="FFFFFF"/>
        <w:adjustRightInd w:val="0"/>
        <w:snapToGrid w:val="0"/>
        <w:ind w:firstLine="420"/>
        <w:rPr>
          <w:bCs/>
        </w:rPr>
      </w:pPr>
      <w:r>
        <w:rPr>
          <w:rFonts w:hint="eastAsia"/>
          <w:bCs/>
        </w:rPr>
        <w:t>授权代表：</w:t>
      </w:r>
      <w:r>
        <w:rPr>
          <w:bCs/>
        </w:rPr>
        <w:t>_______________________________</w:t>
      </w:r>
    </w:p>
    <w:p>
      <w:pPr>
        <w:shd w:val="clear" w:color="auto" w:fill="FFFFFF"/>
        <w:adjustRightInd w:val="0"/>
        <w:snapToGrid w:val="0"/>
        <w:rPr>
          <w:bCs/>
        </w:rPr>
      </w:pPr>
    </w:p>
    <w:p>
      <w:pPr>
        <w:shd w:val="clear" w:color="auto" w:fill="FFFFFF"/>
        <w:adjustRightInd w:val="0"/>
        <w:snapToGrid w:val="0"/>
        <w:rPr>
          <w:bCs/>
        </w:rPr>
      </w:pPr>
    </w:p>
    <w:p>
      <w:pPr>
        <w:shd w:val="clear" w:color="auto" w:fill="FFFFFF"/>
        <w:adjustRightInd w:val="0"/>
        <w:snapToGrid w:val="0"/>
        <w:ind w:firstLine="420"/>
        <w:rPr>
          <w:b/>
        </w:rPr>
      </w:pPr>
      <w:r>
        <w:rPr>
          <w:bCs/>
        </w:rPr>
        <w:t>_______</w:t>
      </w:r>
      <w:r>
        <w:rPr>
          <w:rFonts w:hint="eastAsia"/>
          <w:bCs/>
        </w:rPr>
        <w:t>年</w:t>
      </w:r>
      <w:r>
        <w:rPr>
          <w:bCs/>
        </w:rPr>
        <w:t>_____</w:t>
      </w:r>
      <w:r>
        <w:rPr>
          <w:rFonts w:hint="eastAsia"/>
          <w:bCs/>
        </w:rPr>
        <w:t>月</w:t>
      </w:r>
      <w:r>
        <w:rPr>
          <w:bCs/>
        </w:rPr>
        <w:t>______</w:t>
      </w:r>
      <w:r>
        <w:rPr>
          <w:rFonts w:hint="eastAsia"/>
          <w:bCs/>
        </w:rPr>
        <w:t>日</w:t>
      </w:r>
    </w:p>
    <w:p>
      <w:pPr>
        <w:spacing w:line="360" w:lineRule="auto"/>
        <w:ind w:left="420" w:leftChars="200" w:firstLine="420" w:firstLineChars="200"/>
      </w:pPr>
    </w:p>
    <w:sectPr>
      <w:footerReference r:id="rId9" w:type="default"/>
      <w:footerReference r:id="rId10" w:type="even"/>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Style w:val="10"/>
      </w:rPr>
      <w:fldChar w:fldCharType="begin"/>
    </w:r>
    <w:r>
      <w:rPr>
        <w:rStyle w:val="10"/>
      </w:rPr>
      <w:instrText xml:space="preserve"> PAGE </w:instrText>
    </w:r>
    <w:r>
      <w:rPr>
        <w:rStyle w:val="10"/>
      </w:rPr>
      <w:fldChar w:fldCharType="separate"/>
    </w:r>
    <w:r>
      <w:rPr>
        <w:rStyle w:val="10"/>
      </w:rPr>
      <w:t>5</w:t>
    </w:r>
    <w:r>
      <w:rPr>
        <w:rStyle w:val="1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湖州协成信息科技有限公司</w:t>
    </w:r>
    <w:r>
      <w:t xml:space="preserve">                 </w:t>
    </w:r>
    <w:r>
      <w:rPr>
        <w:rStyle w:val="10"/>
      </w:rPr>
      <w:fldChar w:fldCharType="begin"/>
    </w:r>
    <w:r>
      <w:rPr>
        <w:rStyle w:val="10"/>
      </w:rPr>
      <w:instrText xml:space="preserve"> NUMPAGES </w:instrText>
    </w:r>
    <w:r>
      <w:rPr>
        <w:rStyle w:val="10"/>
      </w:rPr>
      <w:fldChar w:fldCharType="separate"/>
    </w:r>
    <w:r>
      <w:rPr>
        <w:rStyle w:val="10"/>
      </w:rPr>
      <w:t>6</w:t>
    </w:r>
    <w:r>
      <w:rPr>
        <w:rStyle w:val="10"/>
      </w:rPr>
      <w:fldChar w:fldCharType="end"/>
    </w:r>
    <w:r>
      <w:t xml:space="preserve">                                 ERP</w:t>
    </w:r>
    <w:r>
      <w:rPr>
        <w:rFonts w:hint="eastAsia"/>
      </w:rPr>
      <w:t>咨询实施部</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10</w:t>
    </w:r>
    <w:r>
      <w:rPr>
        <w:rStyle w:val="10"/>
      </w:rPr>
      <w:fldChar w:fldCharType="end"/>
    </w:r>
  </w:p>
  <w:p>
    <w:pPr>
      <w:pStyle w:val="5"/>
    </w:pPr>
    <w:r>
      <w:rPr>
        <w:i/>
        <w:iCs/>
      </w:rPr>
      <w:t xml:space="preserve">UFSOFT </w:t>
    </w:r>
    <w:r>
      <w:rPr>
        <w:i/>
        <w:iCs/>
      </w:rPr>
      <w:fldChar w:fldCharType="begin"/>
    </w:r>
    <w:r>
      <w:rPr>
        <w:i/>
        <w:iCs/>
      </w:rPr>
      <w:instrText xml:space="preserve"> DATE \@ "yyyy-M-d" </w:instrText>
    </w:r>
    <w:r>
      <w:rPr>
        <w:i/>
        <w:iCs/>
      </w:rPr>
      <w:fldChar w:fldCharType="separate"/>
    </w:r>
    <w:r>
      <w:rPr>
        <w:i/>
        <w:iCs/>
      </w:rPr>
      <w:t>2020-5-27</w:t>
    </w:r>
    <w:r>
      <w:rPr>
        <w:i/>
        <w:i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客户化开发合同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pict>
        <v:shape id="_x0000_i1025" o:spt="75" type="#_x0000_t75" style="height:13.5pt;width:117pt;" filled="f" o:preferrelative="t" stroked="f" coordsize="21600,21600">
          <v:path/>
          <v:fill on="f" focussize="0,0"/>
          <v:stroke on="f" joinstyle="miter"/>
          <v:imagedata r:id="rId1" o:title=""/>
          <o:lock v:ext="edit" aspectratio="t"/>
          <w10:wrap type="none"/>
          <w10:anchorlock/>
        </v:shape>
      </w:pict>
    </w:r>
    <w:r>
      <w:t xml:space="preserve">                         </w:t>
    </w:r>
  </w:p>
  <w:tbl>
    <w:tblPr>
      <w:tblStyle w:val="8"/>
      <w:tblW w:w="3160" w:type="dxa"/>
      <w:tblInd w:w="5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418"/>
      <w:gridCol w:w="458"/>
      <w:gridCol w:w="692"/>
      <w:gridCol w:w="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8" w:hRule="atLeast"/>
      </w:trPr>
      <w:tc>
        <w:tcPr>
          <w:tcW w:w="1153" w:type="dxa"/>
          <w:gridSpan w:val="2"/>
          <w:vAlign w:val="center"/>
        </w:tcPr>
        <w:p>
          <w:pPr>
            <w:pStyle w:val="6"/>
          </w:pPr>
          <w:r>
            <w:rPr>
              <w:rFonts w:hint="eastAsia"/>
            </w:rPr>
            <w:t>模板编号</w:t>
          </w:r>
          <w:r>
            <w:t xml:space="preserve">:                               </w:t>
          </w:r>
        </w:p>
      </w:tc>
      <w:tc>
        <w:tcPr>
          <w:tcW w:w="2007" w:type="dxa"/>
          <w:gridSpan w:val="3"/>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735" w:type="dxa"/>
          <w:vAlign w:val="center"/>
        </w:tcPr>
        <w:p>
          <w:pPr>
            <w:pStyle w:val="6"/>
          </w:pPr>
          <w:r>
            <w:rPr>
              <w:rFonts w:hint="eastAsia"/>
            </w:rPr>
            <w:t>版本</w:t>
          </w:r>
          <w:r>
            <w:t>:</w:t>
          </w:r>
        </w:p>
      </w:tc>
      <w:tc>
        <w:tcPr>
          <w:tcW w:w="876" w:type="dxa"/>
          <w:gridSpan w:val="2"/>
          <w:vAlign w:val="center"/>
        </w:tcPr>
        <w:p>
          <w:pPr>
            <w:pStyle w:val="6"/>
          </w:pPr>
          <w:r>
            <w:t>V5.0</w:t>
          </w:r>
        </w:p>
      </w:tc>
      <w:tc>
        <w:tcPr>
          <w:tcW w:w="692" w:type="dxa"/>
          <w:vAlign w:val="center"/>
        </w:tcPr>
        <w:p>
          <w:pPr>
            <w:pStyle w:val="6"/>
          </w:pPr>
          <w:r>
            <w:rPr>
              <w:rFonts w:hint="eastAsia"/>
            </w:rPr>
            <w:t>日期</w:t>
          </w:r>
          <w:r>
            <w:t>:</w:t>
          </w:r>
        </w:p>
      </w:tc>
      <w:tc>
        <w:tcPr>
          <w:tcW w:w="857" w:type="dxa"/>
          <w:vAlign w:val="center"/>
        </w:tcPr>
        <w:p>
          <w:pPr>
            <w:pStyle w:val="6"/>
          </w:pPr>
          <w:r>
            <w:t>15/05/08</w:t>
          </w:r>
        </w:p>
      </w:tc>
    </w:tr>
  </w:tbl>
  <w:p>
    <w:pPr>
      <w:pStyle w:val="6"/>
      <w:jc w:val="both"/>
    </w:pPr>
    <w:r>
      <w:rPr>
        <w:rFonts w:hint="eastAsia"/>
      </w:rPr>
      <w:t>客户化开发合同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D1B48"/>
    <w:multiLevelType w:val="singleLevel"/>
    <w:tmpl w:val="938D1B48"/>
    <w:lvl w:ilvl="0" w:tentative="0">
      <w:start w:val="1"/>
      <w:numFmt w:val="decimal"/>
      <w:lvlText w:val="%1."/>
      <w:lvlJc w:val="left"/>
      <w:pPr>
        <w:tabs>
          <w:tab w:val="left" w:pos="312"/>
        </w:tabs>
      </w:pPr>
    </w:lvl>
  </w:abstractNum>
  <w:abstractNum w:abstractNumId="1">
    <w:nsid w:val="1F3850CB"/>
    <w:multiLevelType w:val="multilevel"/>
    <w:tmpl w:val="1F3850CB"/>
    <w:lvl w:ilvl="0" w:tentative="0">
      <w:start w:val="12"/>
      <w:numFmt w:val="decimal"/>
      <w:lvlText w:val="%1"/>
      <w:lvlJc w:val="left"/>
      <w:pPr>
        <w:tabs>
          <w:tab w:val="left" w:pos="425"/>
        </w:tabs>
        <w:ind w:left="425" w:hanging="425"/>
      </w:pPr>
      <w:rPr>
        <w:rFonts w:hint="eastAsia" w:cs="Times New Roman"/>
      </w:rPr>
    </w:lvl>
    <w:lvl w:ilvl="1" w:tentative="0">
      <w:start w:val="1"/>
      <w:numFmt w:val="decimal"/>
      <w:lvlRestart w:val="0"/>
      <w:lvlText w:val="%1.%2"/>
      <w:lvlJc w:val="left"/>
      <w:pPr>
        <w:tabs>
          <w:tab w:val="left" w:pos="601"/>
        </w:tabs>
        <w:ind w:left="601" w:hanging="601"/>
      </w:pPr>
      <w:rPr>
        <w:rFonts w:hint="eastAsia" w:cs="Times New Roman"/>
      </w:rPr>
    </w:lvl>
    <w:lvl w:ilvl="2" w:tentative="0">
      <w:start w:val="1"/>
      <w:numFmt w:val="decimal"/>
      <w:lvlText w:val="%1.%2.%3"/>
      <w:lvlJc w:val="left"/>
      <w:pPr>
        <w:tabs>
          <w:tab w:val="left" w:pos="1389"/>
        </w:tabs>
        <w:ind w:left="1389" w:hanging="788"/>
      </w:pPr>
      <w:rPr>
        <w:rFonts w:hint="eastAsia" w:cs="Times New Roman"/>
      </w:rPr>
    </w:lvl>
    <w:lvl w:ilvl="3" w:tentative="0">
      <w:start w:val="1"/>
      <w:numFmt w:val="lowerLetter"/>
      <w:lvlText w:val="%4)"/>
      <w:lvlJc w:val="left"/>
      <w:pPr>
        <w:tabs>
          <w:tab w:val="left" w:pos="1749"/>
        </w:tabs>
        <w:ind w:left="1701" w:hanging="312"/>
      </w:pPr>
      <w:rPr>
        <w:rFonts w:hint="eastAsia" w:cs="Times New Roman"/>
      </w:rPr>
    </w:lvl>
    <w:lvl w:ilvl="4" w:tentative="0">
      <w:start w:val="1"/>
      <w:numFmt w:val="decimal"/>
      <w:lvlText w:val="%1.%2.%3.%4.%5"/>
      <w:lvlJc w:val="left"/>
      <w:pPr>
        <w:tabs>
          <w:tab w:val="left" w:pos="2551"/>
        </w:tabs>
        <w:ind w:left="2551" w:hanging="850"/>
      </w:pPr>
      <w:rPr>
        <w:rFonts w:hint="eastAsia" w:cs="Times New Roman"/>
      </w:rPr>
    </w:lvl>
    <w:lvl w:ilvl="5" w:tentative="0">
      <w:start w:val="1"/>
      <w:numFmt w:val="decimal"/>
      <w:lvlText w:val="%1.%2.%3.%4.%5.%6"/>
      <w:lvlJc w:val="left"/>
      <w:pPr>
        <w:tabs>
          <w:tab w:val="left" w:pos="3566"/>
        </w:tabs>
        <w:ind w:left="3260" w:hanging="1134"/>
      </w:pPr>
      <w:rPr>
        <w:rFonts w:hint="eastAsia" w:cs="Times New Roman"/>
      </w:rPr>
    </w:lvl>
    <w:lvl w:ilvl="6" w:tentative="0">
      <w:start w:val="1"/>
      <w:numFmt w:val="decimal"/>
      <w:lvlText w:val="%1.%2.%3.%4.%5.%6.%7"/>
      <w:lvlJc w:val="left"/>
      <w:pPr>
        <w:tabs>
          <w:tab w:val="left" w:pos="4351"/>
        </w:tabs>
        <w:ind w:left="3827" w:hanging="1276"/>
      </w:pPr>
      <w:rPr>
        <w:rFonts w:hint="eastAsia" w:cs="Times New Roman"/>
      </w:rPr>
    </w:lvl>
    <w:lvl w:ilvl="7" w:tentative="0">
      <w:start w:val="1"/>
      <w:numFmt w:val="decimal"/>
      <w:lvlText w:val="%1.%2.%3.%4.%5.%6.%7.%8"/>
      <w:lvlJc w:val="left"/>
      <w:pPr>
        <w:tabs>
          <w:tab w:val="left" w:pos="5136"/>
        </w:tabs>
        <w:ind w:left="4394" w:hanging="1418"/>
      </w:pPr>
      <w:rPr>
        <w:rFonts w:hint="eastAsia" w:cs="Times New Roman"/>
      </w:rPr>
    </w:lvl>
    <w:lvl w:ilvl="8" w:tentative="0">
      <w:start w:val="1"/>
      <w:numFmt w:val="decimal"/>
      <w:lvlText w:val="%1.%2.%3.%4.%5.%6.%7.%8.%9"/>
      <w:lvlJc w:val="left"/>
      <w:pPr>
        <w:tabs>
          <w:tab w:val="left" w:pos="5562"/>
        </w:tabs>
        <w:ind w:left="5102" w:hanging="1700"/>
      </w:pPr>
      <w:rPr>
        <w:rFonts w:hint="eastAsia" w:cs="Times New Roman"/>
      </w:rPr>
    </w:lvl>
  </w:abstractNum>
  <w:abstractNum w:abstractNumId="2">
    <w:nsid w:val="45093A84"/>
    <w:multiLevelType w:val="multilevel"/>
    <w:tmpl w:val="45093A84"/>
    <w:lvl w:ilvl="0" w:tentative="0">
      <w:start w:val="9"/>
      <w:numFmt w:val="decimal"/>
      <w:lvlText w:val="%1"/>
      <w:lvlJc w:val="left"/>
      <w:pPr>
        <w:tabs>
          <w:tab w:val="left" w:pos="425"/>
        </w:tabs>
        <w:ind w:left="425" w:hanging="425"/>
      </w:pPr>
      <w:rPr>
        <w:rFonts w:hint="eastAsia" w:cs="Times New Roman"/>
      </w:rPr>
    </w:lvl>
    <w:lvl w:ilvl="1" w:tentative="0">
      <w:start w:val="1"/>
      <w:numFmt w:val="decimal"/>
      <w:lvlRestart w:val="0"/>
      <w:lvlText w:val="%1.%2"/>
      <w:lvlJc w:val="left"/>
      <w:pPr>
        <w:tabs>
          <w:tab w:val="left" w:pos="601"/>
        </w:tabs>
        <w:ind w:left="601" w:hanging="601"/>
      </w:pPr>
      <w:rPr>
        <w:rFonts w:hint="eastAsia" w:cs="Times New Roman"/>
      </w:rPr>
    </w:lvl>
    <w:lvl w:ilvl="2" w:tentative="0">
      <w:start w:val="1"/>
      <w:numFmt w:val="decimal"/>
      <w:lvlText w:val="%1.1.%3"/>
      <w:lvlJc w:val="left"/>
      <w:pPr>
        <w:tabs>
          <w:tab w:val="left" w:pos="1389"/>
        </w:tabs>
        <w:ind w:left="1389" w:hanging="788"/>
      </w:pPr>
      <w:rPr>
        <w:rFonts w:hint="eastAsia" w:cs="Times New Roman"/>
      </w:rPr>
    </w:lvl>
    <w:lvl w:ilvl="3" w:tentative="0">
      <w:start w:val="1"/>
      <w:numFmt w:val="lowerLetter"/>
      <w:lvlText w:val="%4)"/>
      <w:lvlJc w:val="left"/>
      <w:pPr>
        <w:tabs>
          <w:tab w:val="left" w:pos="420"/>
        </w:tabs>
        <w:ind w:left="420" w:hanging="420"/>
      </w:pPr>
      <w:rPr>
        <w:rFonts w:hint="eastAsia" w:cs="Times New Roman"/>
      </w:rPr>
    </w:lvl>
    <w:lvl w:ilvl="4" w:tentative="0">
      <w:start w:val="1"/>
      <w:numFmt w:val="decimal"/>
      <w:lvlText w:val="%1.%2.%3.%4.%5"/>
      <w:lvlJc w:val="left"/>
      <w:pPr>
        <w:tabs>
          <w:tab w:val="left" w:pos="2551"/>
        </w:tabs>
        <w:ind w:left="2551" w:hanging="850"/>
      </w:pPr>
      <w:rPr>
        <w:rFonts w:hint="eastAsia" w:cs="Times New Roman"/>
      </w:rPr>
    </w:lvl>
    <w:lvl w:ilvl="5" w:tentative="0">
      <w:start w:val="1"/>
      <w:numFmt w:val="decimal"/>
      <w:lvlText w:val="%1.%2.%3.%4.%5.%6"/>
      <w:lvlJc w:val="left"/>
      <w:pPr>
        <w:tabs>
          <w:tab w:val="left" w:pos="3566"/>
        </w:tabs>
        <w:ind w:left="3260" w:hanging="1134"/>
      </w:pPr>
      <w:rPr>
        <w:rFonts w:hint="eastAsia" w:cs="Times New Roman"/>
      </w:rPr>
    </w:lvl>
    <w:lvl w:ilvl="6" w:tentative="0">
      <w:start w:val="1"/>
      <w:numFmt w:val="decimal"/>
      <w:lvlText w:val="%1.%2.%3.%4.%5.%6.%7"/>
      <w:lvlJc w:val="left"/>
      <w:pPr>
        <w:tabs>
          <w:tab w:val="left" w:pos="4351"/>
        </w:tabs>
        <w:ind w:left="3827" w:hanging="1276"/>
      </w:pPr>
      <w:rPr>
        <w:rFonts w:hint="eastAsia" w:cs="Times New Roman"/>
      </w:rPr>
    </w:lvl>
    <w:lvl w:ilvl="7" w:tentative="0">
      <w:start w:val="1"/>
      <w:numFmt w:val="decimal"/>
      <w:lvlText w:val="%1.%2.%3.%4.%5.%6.%7.%8"/>
      <w:lvlJc w:val="left"/>
      <w:pPr>
        <w:tabs>
          <w:tab w:val="left" w:pos="5136"/>
        </w:tabs>
        <w:ind w:left="4394" w:hanging="1418"/>
      </w:pPr>
      <w:rPr>
        <w:rFonts w:hint="eastAsia" w:cs="Times New Roman"/>
      </w:rPr>
    </w:lvl>
    <w:lvl w:ilvl="8" w:tentative="0">
      <w:start w:val="1"/>
      <w:numFmt w:val="decimal"/>
      <w:lvlText w:val="%1.%2.%3.%4.%5.%6.%7.%8.%9"/>
      <w:lvlJc w:val="left"/>
      <w:pPr>
        <w:tabs>
          <w:tab w:val="left" w:pos="5562"/>
        </w:tabs>
        <w:ind w:left="5102" w:hanging="1700"/>
      </w:pPr>
      <w:rPr>
        <w:rFonts w:hint="eastAsia" w:cs="Times New Roman"/>
      </w:rPr>
    </w:lvl>
  </w:abstractNum>
  <w:abstractNum w:abstractNumId="3">
    <w:nsid w:val="4A086A9B"/>
    <w:multiLevelType w:val="multilevel"/>
    <w:tmpl w:val="4A086A9B"/>
    <w:lvl w:ilvl="0" w:tentative="0">
      <w:start w:val="10"/>
      <w:numFmt w:val="decimal"/>
      <w:lvlText w:val="%1"/>
      <w:lvlJc w:val="left"/>
      <w:pPr>
        <w:tabs>
          <w:tab w:val="left" w:pos="425"/>
        </w:tabs>
        <w:ind w:left="425" w:hanging="425"/>
      </w:pPr>
      <w:rPr>
        <w:rFonts w:hint="eastAsia" w:cs="Times New Roman"/>
      </w:rPr>
    </w:lvl>
    <w:lvl w:ilvl="1" w:tentative="0">
      <w:start w:val="1"/>
      <w:numFmt w:val="decimal"/>
      <w:lvlRestart w:val="0"/>
      <w:lvlText w:val="%1.%2"/>
      <w:lvlJc w:val="left"/>
      <w:pPr>
        <w:tabs>
          <w:tab w:val="left" w:pos="601"/>
        </w:tabs>
        <w:ind w:left="601" w:hanging="601"/>
      </w:pPr>
      <w:rPr>
        <w:rFonts w:hint="eastAsia" w:cs="Times New Roman"/>
      </w:rPr>
    </w:lvl>
    <w:lvl w:ilvl="2" w:tentative="0">
      <w:start w:val="1"/>
      <w:numFmt w:val="decimal"/>
      <w:lvlText w:val="%1.%2.%3"/>
      <w:lvlJc w:val="left"/>
      <w:pPr>
        <w:tabs>
          <w:tab w:val="left" w:pos="1389"/>
        </w:tabs>
        <w:ind w:left="1389" w:hanging="788"/>
      </w:pPr>
      <w:rPr>
        <w:rFonts w:hint="eastAsia" w:cs="Times New Roman"/>
      </w:rPr>
    </w:lvl>
    <w:lvl w:ilvl="3" w:tentative="0">
      <w:start w:val="1"/>
      <w:numFmt w:val="lowerLetter"/>
      <w:lvlText w:val="%4)"/>
      <w:lvlJc w:val="left"/>
      <w:pPr>
        <w:tabs>
          <w:tab w:val="left" w:pos="420"/>
        </w:tabs>
        <w:ind w:left="420" w:hanging="420"/>
      </w:pPr>
      <w:rPr>
        <w:rFonts w:hint="eastAsia" w:cs="Times New Roman"/>
      </w:rPr>
    </w:lvl>
    <w:lvl w:ilvl="4" w:tentative="0">
      <w:start w:val="1"/>
      <w:numFmt w:val="decimal"/>
      <w:lvlText w:val="%1.%2.%3.%4.%5"/>
      <w:lvlJc w:val="left"/>
      <w:pPr>
        <w:tabs>
          <w:tab w:val="left" w:pos="2551"/>
        </w:tabs>
        <w:ind w:left="2551" w:hanging="850"/>
      </w:pPr>
      <w:rPr>
        <w:rFonts w:hint="eastAsia" w:cs="Times New Roman"/>
      </w:rPr>
    </w:lvl>
    <w:lvl w:ilvl="5" w:tentative="0">
      <w:start w:val="1"/>
      <w:numFmt w:val="decimal"/>
      <w:lvlText w:val="%1.%2.%3.%4.%5.%6"/>
      <w:lvlJc w:val="left"/>
      <w:pPr>
        <w:tabs>
          <w:tab w:val="left" w:pos="3566"/>
        </w:tabs>
        <w:ind w:left="3260" w:hanging="1134"/>
      </w:pPr>
      <w:rPr>
        <w:rFonts w:hint="eastAsia" w:cs="Times New Roman"/>
      </w:rPr>
    </w:lvl>
    <w:lvl w:ilvl="6" w:tentative="0">
      <w:start w:val="1"/>
      <w:numFmt w:val="decimal"/>
      <w:lvlText w:val="%1.%2.%3.%4.%5.%6.%7"/>
      <w:lvlJc w:val="left"/>
      <w:pPr>
        <w:tabs>
          <w:tab w:val="left" w:pos="4351"/>
        </w:tabs>
        <w:ind w:left="3827" w:hanging="1276"/>
      </w:pPr>
      <w:rPr>
        <w:rFonts w:hint="eastAsia" w:cs="Times New Roman"/>
      </w:rPr>
    </w:lvl>
    <w:lvl w:ilvl="7" w:tentative="0">
      <w:start w:val="1"/>
      <w:numFmt w:val="decimal"/>
      <w:lvlText w:val="%1.%2.%3.%4.%5.%6.%7.%8"/>
      <w:lvlJc w:val="left"/>
      <w:pPr>
        <w:tabs>
          <w:tab w:val="left" w:pos="5136"/>
        </w:tabs>
        <w:ind w:left="4394" w:hanging="1418"/>
      </w:pPr>
      <w:rPr>
        <w:rFonts w:hint="eastAsia" w:cs="Times New Roman"/>
      </w:rPr>
    </w:lvl>
    <w:lvl w:ilvl="8" w:tentative="0">
      <w:start w:val="1"/>
      <w:numFmt w:val="decimal"/>
      <w:lvlText w:val="%1.%2.%3.%4.%5.%6.%7.%8.%9"/>
      <w:lvlJc w:val="left"/>
      <w:pPr>
        <w:tabs>
          <w:tab w:val="left" w:pos="5562"/>
        </w:tabs>
        <w:ind w:left="5102" w:hanging="1700"/>
      </w:pPr>
      <w:rPr>
        <w:rFonts w:hint="eastAsia" w:cs="Times New Roman"/>
      </w:rPr>
    </w:lvl>
  </w:abstractNum>
  <w:abstractNum w:abstractNumId="4">
    <w:nsid w:val="605B5131"/>
    <w:multiLevelType w:val="multilevel"/>
    <w:tmpl w:val="605B5131"/>
    <w:lvl w:ilvl="0" w:tentative="0">
      <w:start w:val="1"/>
      <w:numFmt w:val="chineseCountingThousand"/>
      <w:lvlText w:val="第%1条"/>
      <w:lvlJc w:val="left"/>
      <w:pPr>
        <w:tabs>
          <w:tab w:val="left" w:pos="860"/>
        </w:tabs>
        <w:ind w:left="860" w:hanging="860"/>
      </w:pPr>
      <w:rPr>
        <w:rFonts w:hint="eastAsia" w:cs="Times New Roman"/>
      </w:rPr>
    </w:lvl>
    <w:lvl w:ilvl="1" w:tentative="0">
      <w:start w:val="2"/>
      <w:numFmt w:val="decimal"/>
      <w:isLgl/>
      <w:lvlText w:val="%1.%2"/>
      <w:lvlJc w:val="left"/>
      <w:pPr>
        <w:tabs>
          <w:tab w:val="left" w:pos="795"/>
        </w:tabs>
        <w:ind w:left="795" w:hanging="360"/>
      </w:pPr>
      <w:rPr>
        <w:rFonts w:hint="eastAsia" w:cs="Times New Roman"/>
      </w:rPr>
    </w:lvl>
    <w:lvl w:ilvl="2" w:tentative="0">
      <w:start w:val="1"/>
      <w:numFmt w:val="decimal"/>
      <w:isLgl/>
      <w:lvlText w:val="%1.%2.%3"/>
      <w:lvlJc w:val="left"/>
      <w:pPr>
        <w:tabs>
          <w:tab w:val="left" w:pos="1155"/>
        </w:tabs>
        <w:ind w:left="1155" w:hanging="720"/>
      </w:pPr>
      <w:rPr>
        <w:rFonts w:hint="eastAsia" w:cs="Times New Roman"/>
      </w:rPr>
    </w:lvl>
    <w:lvl w:ilvl="3" w:tentative="0">
      <w:start w:val="1"/>
      <w:numFmt w:val="decimal"/>
      <w:isLgl/>
      <w:lvlText w:val="%1.%2.%3.%4"/>
      <w:lvlJc w:val="left"/>
      <w:pPr>
        <w:tabs>
          <w:tab w:val="left" w:pos="1155"/>
        </w:tabs>
        <w:ind w:left="1155" w:hanging="720"/>
      </w:pPr>
      <w:rPr>
        <w:rFonts w:hint="eastAsia" w:cs="Times New Roman"/>
      </w:rPr>
    </w:lvl>
    <w:lvl w:ilvl="4" w:tentative="0">
      <w:start w:val="1"/>
      <w:numFmt w:val="decimal"/>
      <w:isLgl/>
      <w:lvlText w:val="%1.%2.%3.%4.%5"/>
      <w:lvlJc w:val="left"/>
      <w:pPr>
        <w:tabs>
          <w:tab w:val="left" w:pos="1515"/>
        </w:tabs>
        <w:ind w:left="1515" w:hanging="1080"/>
      </w:pPr>
      <w:rPr>
        <w:rFonts w:hint="eastAsia" w:cs="Times New Roman"/>
      </w:rPr>
    </w:lvl>
    <w:lvl w:ilvl="5" w:tentative="0">
      <w:start w:val="1"/>
      <w:numFmt w:val="decimal"/>
      <w:isLgl/>
      <w:lvlText w:val="%1.%2.%3.%4.%5.%6"/>
      <w:lvlJc w:val="left"/>
      <w:pPr>
        <w:tabs>
          <w:tab w:val="left" w:pos="1515"/>
        </w:tabs>
        <w:ind w:left="1515" w:hanging="1080"/>
      </w:pPr>
      <w:rPr>
        <w:rFonts w:hint="eastAsia" w:cs="Times New Roman"/>
      </w:rPr>
    </w:lvl>
    <w:lvl w:ilvl="6" w:tentative="0">
      <w:start w:val="1"/>
      <w:numFmt w:val="decimal"/>
      <w:isLgl/>
      <w:lvlText w:val="%1.%2.%3.%4.%5.%6.%7"/>
      <w:lvlJc w:val="left"/>
      <w:pPr>
        <w:tabs>
          <w:tab w:val="left" w:pos="1515"/>
        </w:tabs>
        <w:ind w:left="1515" w:hanging="1080"/>
      </w:pPr>
      <w:rPr>
        <w:rFonts w:hint="eastAsia" w:cs="Times New Roman"/>
      </w:rPr>
    </w:lvl>
    <w:lvl w:ilvl="7" w:tentative="0">
      <w:start w:val="1"/>
      <w:numFmt w:val="decimal"/>
      <w:isLgl/>
      <w:lvlText w:val="%1.%2.%3.%4.%5.%6.%7.%8"/>
      <w:lvlJc w:val="left"/>
      <w:pPr>
        <w:tabs>
          <w:tab w:val="left" w:pos="1875"/>
        </w:tabs>
        <w:ind w:left="1875" w:hanging="1440"/>
      </w:pPr>
      <w:rPr>
        <w:rFonts w:hint="eastAsia" w:cs="Times New Roman"/>
      </w:rPr>
    </w:lvl>
    <w:lvl w:ilvl="8" w:tentative="0">
      <w:start w:val="1"/>
      <w:numFmt w:val="decimal"/>
      <w:isLgl/>
      <w:lvlText w:val="%1.%2.%3.%4.%5.%6.%7.%8.%9"/>
      <w:lvlJc w:val="left"/>
      <w:pPr>
        <w:tabs>
          <w:tab w:val="left" w:pos="1875"/>
        </w:tabs>
        <w:ind w:left="1875" w:hanging="1440"/>
      </w:pPr>
      <w:rPr>
        <w:rFonts w:hint="eastAsia" w:cs="Times New Roman"/>
      </w:rPr>
    </w:lvl>
  </w:abstractNum>
  <w:abstractNum w:abstractNumId="5">
    <w:nsid w:val="7370732B"/>
    <w:multiLevelType w:val="multilevel"/>
    <w:tmpl w:val="7370732B"/>
    <w:lvl w:ilvl="0" w:tentative="0">
      <w:start w:val="7"/>
      <w:numFmt w:val="decimal"/>
      <w:lvlText w:val="%1"/>
      <w:lvlJc w:val="left"/>
      <w:pPr>
        <w:tabs>
          <w:tab w:val="left" w:pos="425"/>
        </w:tabs>
        <w:ind w:left="425" w:hanging="425"/>
      </w:pPr>
      <w:rPr>
        <w:rFonts w:hint="eastAsia" w:cs="Times New Roman"/>
      </w:rPr>
    </w:lvl>
    <w:lvl w:ilvl="1" w:tentative="0">
      <w:start w:val="1"/>
      <w:numFmt w:val="decimal"/>
      <w:lvlRestart w:val="0"/>
      <w:lvlText w:val="%1.%2"/>
      <w:lvlJc w:val="left"/>
      <w:pPr>
        <w:tabs>
          <w:tab w:val="left" w:pos="601"/>
        </w:tabs>
        <w:ind w:left="601" w:hanging="601"/>
      </w:pPr>
      <w:rPr>
        <w:rFonts w:hint="eastAsia" w:cs="Times New Roman"/>
      </w:rPr>
    </w:lvl>
    <w:lvl w:ilvl="2" w:tentative="0">
      <w:start w:val="1"/>
      <w:numFmt w:val="decimal"/>
      <w:lvlText w:val="%1.%2.%3"/>
      <w:lvlJc w:val="left"/>
      <w:pPr>
        <w:tabs>
          <w:tab w:val="left" w:pos="1389"/>
        </w:tabs>
        <w:ind w:left="1389" w:hanging="788"/>
      </w:pPr>
      <w:rPr>
        <w:rFonts w:hint="eastAsia" w:cs="Times New Roman"/>
      </w:rPr>
    </w:lvl>
    <w:lvl w:ilvl="3" w:tentative="0">
      <w:start w:val="1"/>
      <w:numFmt w:val="lowerLetter"/>
      <w:lvlText w:val="%4)"/>
      <w:lvlJc w:val="left"/>
      <w:pPr>
        <w:tabs>
          <w:tab w:val="left" w:pos="420"/>
        </w:tabs>
        <w:ind w:left="420" w:hanging="420"/>
      </w:pPr>
      <w:rPr>
        <w:rFonts w:hint="eastAsia" w:cs="Times New Roman"/>
      </w:rPr>
    </w:lvl>
    <w:lvl w:ilvl="4" w:tentative="0">
      <w:start w:val="1"/>
      <w:numFmt w:val="decimal"/>
      <w:lvlText w:val="%1.%2.%3.%4.%5"/>
      <w:lvlJc w:val="left"/>
      <w:pPr>
        <w:tabs>
          <w:tab w:val="left" w:pos="2551"/>
        </w:tabs>
        <w:ind w:left="2551" w:hanging="850"/>
      </w:pPr>
      <w:rPr>
        <w:rFonts w:hint="eastAsia" w:cs="Times New Roman"/>
      </w:rPr>
    </w:lvl>
    <w:lvl w:ilvl="5" w:tentative="0">
      <w:start w:val="1"/>
      <w:numFmt w:val="decimal"/>
      <w:lvlText w:val="%1.%2.%3.%4.%5.%6"/>
      <w:lvlJc w:val="left"/>
      <w:pPr>
        <w:tabs>
          <w:tab w:val="left" w:pos="3566"/>
        </w:tabs>
        <w:ind w:left="3260" w:hanging="1134"/>
      </w:pPr>
      <w:rPr>
        <w:rFonts w:hint="eastAsia" w:cs="Times New Roman"/>
      </w:rPr>
    </w:lvl>
    <w:lvl w:ilvl="6" w:tentative="0">
      <w:start w:val="1"/>
      <w:numFmt w:val="decimal"/>
      <w:lvlText w:val="%1.%2.%3.%4.%5.%6.%7"/>
      <w:lvlJc w:val="left"/>
      <w:pPr>
        <w:tabs>
          <w:tab w:val="left" w:pos="4351"/>
        </w:tabs>
        <w:ind w:left="3827" w:hanging="1276"/>
      </w:pPr>
      <w:rPr>
        <w:rFonts w:hint="eastAsia" w:cs="Times New Roman"/>
      </w:rPr>
    </w:lvl>
    <w:lvl w:ilvl="7" w:tentative="0">
      <w:start w:val="1"/>
      <w:numFmt w:val="decimal"/>
      <w:lvlText w:val="%1.%2.%3.%4.%5.%6.%7.%8"/>
      <w:lvlJc w:val="left"/>
      <w:pPr>
        <w:tabs>
          <w:tab w:val="left" w:pos="5136"/>
        </w:tabs>
        <w:ind w:left="4394" w:hanging="1418"/>
      </w:pPr>
      <w:rPr>
        <w:rFonts w:hint="eastAsia" w:cs="Times New Roman"/>
      </w:rPr>
    </w:lvl>
    <w:lvl w:ilvl="8" w:tentative="0">
      <w:start w:val="1"/>
      <w:numFmt w:val="decimal"/>
      <w:lvlText w:val="%1.%2.%3.%4.%5.%6.%7.%8.%9"/>
      <w:lvlJc w:val="left"/>
      <w:pPr>
        <w:tabs>
          <w:tab w:val="left" w:pos="5562"/>
        </w:tabs>
        <w:ind w:left="5102" w:hanging="1700"/>
      </w:pPr>
      <w:rPr>
        <w:rFonts w:hint="eastAsia" w:cs="Times New Roman"/>
      </w:rPr>
    </w:lvl>
  </w:abstractNum>
  <w:abstractNum w:abstractNumId="6">
    <w:nsid w:val="74CD3A0C"/>
    <w:multiLevelType w:val="multilevel"/>
    <w:tmpl w:val="74CD3A0C"/>
    <w:lvl w:ilvl="0" w:tentative="0">
      <w:start w:val="8"/>
      <w:numFmt w:val="decimal"/>
      <w:lvlText w:val="%1"/>
      <w:lvlJc w:val="left"/>
      <w:pPr>
        <w:tabs>
          <w:tab w:val="left" w:pos="425"/>
        </w:tabs>
        <w:ind w:left="425" w:hanging="425"/>
      </w:pPr>
      <w:rPr>
        <w:rFonts w:hint="eastAsia" w:cs="Times New Roman"/>
      </w:rPr>
    </w:lvl>
    <w:lvl w:ilvl="1" w:tentative="0">
      <w:start w:val="1"/>
      <w:numFmt w:val="decimal"/>
      <w:lvlRestart w:val="0"/>
      <w:lvlText w:val="%1.%2"/>
      <w:lvlJc w:val="left"/>
      <w:pPr>
        <w:tabs>
          <w:tab w:val="left" w:pos="601"/>
        </w:tabs>
        <w:ind w:left="601" w:hanging="601"/>
      </w:pPr>
      <w:rPr>
        <w:rFonts w:hint="eastAsia" w:cs="Times New Roman"/>
      </w:rPr>
    </w:lvl>
    <w:lvl w:ilvl="2" w:tentative="0">
      <w:start w:val="1"/>
      <w:numFmt w:val="decimal"/>
      <w:lvlText w:val="%1.%2.%3"/>
      <w:lvlJc w:val="left"/>
      <w:pPr>
        <w:tabs>
          <w:tab w:val="left" w:pos="1389"/>
        </w:tabs>
        <w:ind w:left="1389" w:hanging="788"/>
      </w:pPr>
      <w:rPr>
        <w:rFonts w:hint="eastAsia" w:cs="Times New Roman"/>
      </w:rPr>
    </w:lvl>
    <w:lvl w:ilvl="3" w:tentative="0">
      <w:start w:val="1"/>
      <w:numFmt w:val="lowerLetter"/>
      <w:lvlText w:val="%4)"/>
      <w:lvlJc w:val="left"/>
      <w:pPr>
        <w:tabs>
          <w:tab w:val="left" w:pos="420"/>
        </w:tabs>
        <w:ind w:left="420" w:hanging="420"/>
      </w:pPr>
      <w:rPr>
        <w:rFonts w:hint="eastAsia" w:cs="Times New Roman"/>
      </w:rPr>
    </w:lvl>
    <w:lvl w:ilvl="4" w:tentative="0">
      <w:start w:val="1"/>
      <w:numFmt w:val="decimal"/>
      <w:lvlText w:val="%1.%2.%3.%4.%5"/>
      <w:lvlJc w:val="left"/>
      <w:pPr>
        <w:tabs>
          <w:tab w:val="left" w:pos="2551"/>
        </w:tabs>
        <w:ind w:left="2551" w:hanging="850"/>
      </w:pPr>
      <w:rPr>
        <w:rFonts w:hint="eastAsia" w:cs="Times New Roman"/>
      </w:rPr>
    </w:lvl>
    <w:lvl w:ilvl="5" w:tentative="0">
      <w:start w:val="1"/>
      <w:numFmt w:val="decimal"/>
      <w:lvlText w:val="%1.%2.%3.%4.%5.%6"/>
      <w:lvlJc w:val="left"/>
      <w:pPr>
        <w:tabs>
          <w:tab w:val="left" w:pos="3566"/>
        </w:tabs>
        <w:ind w:left="3260" w:hanging="1134"/>
      </w:pPr>
      <w:rPr>
        <w:rFonts w:hint="eastAsia" w:cs="Times New Roman"/>
      </w:rPr>
    </w:lvl>
    <w:lvl w:ilvl="6" w:tentative="0">
      <w:start w:val="1"/>
      <w:numFmt w:val="decimal"/>
      <w:lvlText w:val="%1.%2.%3.%4.%5.%6.%7"/>
      <w:lvlJc w:val="left"/>
      <w:pPr>
        <w:tabs>
          <w:tab w:val="left" w:pos="4351"/>
        </w:tabs>
        <w:ind w:left="3827" w:hanging="1276"/>
      </w:pPr>
      <w:rPr>
        <w:rFonts w:hint="eastAsia" w:cs="Times New Roman"/>
      </w:rPr>
    </w:lvl>
    <w:lvl w:ilvl="7" w:tentative="0">
      <w:start w:val="1"/>
      <w:numFmt w:val="decimal"/>
      <w:lvlText w:val="%1.%2.%3.%4.%5.%6.%7.%8"/>
      <w:lvlJc w:val="left"/>
      <w:pPr>
        <w:tabs>
          <w:tab w:val="left" w:pos="5136"/>
        </w:tabs>
        <w:ind w:left="4394" w:hanging="1418"/>
      </w:pPr>
      <w:rPr>
        <w:rFonts w:hint="eastAsia" w:cs="Times New Roman"/>
      </w:rPr>
    </w:lvl>
    <w:lvl w:ilvl="8" w:tentative="0">
      <w:start w:val="1"/>
      <w:numFmt w:val="decimal"/>
      <w:lvlText w:val="%1.%2.%3.%4.%5.%6.%7.%8.%9"/>
      <w:lvlJc w:val="left"/>
      <w:pPr>
        <w:tabs>
          <w:tab w:val="left" w:pos="5562"/>
        </w:tabs>
        <w:ind w:left="5102" w:hanging="1700"/>
      </w:pPr>
      <w:rPr>
        <w:rFonts w:hint="eastAsia" w:cs="Times New Roman"/>
      </w:r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07C"/>
    <w:rsid w:val="000137D7"/>
    <w:rsid w:val="000311D6"/>
    <w:rsid w:val="000330A2"/>
    <w:rsid w:val="00034C2E"/>
    <w:rsid w:val="00052E35"/>
    <w:rsid w:val="00077C72"/>
    <w:rsid w:val="000A1E75"/>
    <w:rsid w:val="000D07E5"/>
    <w:rsid w:val="000D6DFB"/>
    <w:rsid w:val="00114C78"/>
    <w:rsid w:val="001345E2"/>
    <w:rsid w:val="00167C4F"/>
    <w:rsid w:val="00182003"/>
    <w:rsid w:val="00192971"/>
    <w:rsid w:val="001D1C1E"/>
    <w:rsid w:val="001E0788"/>
    <w:rsid w:val="001E1500"/>
    <w:rsid w:val="00212919"/>
    <w:rsid w:val="002210D7"/>
    <w:rsid w:val="002371AE"/>
    <w:rsid w:val="00257612"/>
    <w:rsid w:val="002832B1"/>
    <w:rsid w:val="002B00B6"/>
    <w:rsid w:val="002B08C3"/>
    <w:rsid w:val="002B2BE4"/>
    <w:rsid w:val="002B7860"/>
    <w:rsid w:val="002D03A5"/>
    <w:rsid w:val="002E2F97"/>
    <w:rsid w:val="002F18B0"/>
    <w:rsid w:val="0030007F"/>
    <w:rsid w:val="003031BC"/>
    <w:rsid w:val="003162A3"/>
    <w:rsid w:val="00321600"/>
    <w:rsid w:val="00362D8E"/>
    <w:rsid w:val="003A0EA0"/>
    <w:rsid w:val="003A5105"/>
    <w:rsid w:val="003E4BCD"/>
    <w:rsid w:val="004046C3"/>
    <w:rsid w:val="00420CBF"/>
    <w:rsid w:val="00430F0B"/>
    <w:rsid w:val="00442600"/>
    <w:rsid w:val="00462856"/>
    <w:rsid w:val="00470487"/>
    <w:rsid w:val="0048187E"/>
    <w:rsid w:val="00483A39"/>
    <w:rsid w:val="00491F65"/>
    <w:rsid w:val="004C6D7B"/>
    <w:rsid w:val="004E56B6"/>
    <w:rsid w:val="004F70B0"/>
    <w:rsid w:val="00503354"/>
    <w:rsid w:val="00556CC9"/>
    <w:rsid w:val="005722EA"/>
    <w:rsid w:val="00573F43"/>
    <w:rsid w:val="005D0670"/>
    <w:rsid w:val="005E2244"/>
    <w:rsid w:val="005F0629"/>
    <w:rsid w:val="005F6AAD"/>
    <w:rsid w:val="006067D2"/>
    <w:rsid w:val="006360E9"/>
    <w:rsid w:val="00666415"/>
    <w:rsid w:val="0067327F"/>
    <w:rsid w:val="00695684"/>
    <w:rsid w:val="006C43EF"/>
    <w:rsid w:val="006D1E84"/>
    <w:rsid w:val="007030FE"/>
    <w:rsid w:val="0071697B"/>
    <w:rsid w:val="00761E98"/>
    <w:rsid w:val="00772E15"/>
    <w:rsid w:val="007C7115"/>
    <w:rsid w:val="007D37EB"/>
    <w:rsid w:val="0081158B"/>
    <w:rsid w:val="008269F4"/>
    <w:rsid w:val="0084703D"/>
    <w:rsid w:val="00860880"/>
    <w:rsid w:val="00862258"/>
    <w:rsid w:val="00862524"/>
    <w:rsid w:val="00885895"/>
    <w:rsid w:val="0088663C"/>
    <w:rsid w:val="008A5CC1"/>
    <w:rsid w:val="008B2E4D"/>
    <w:rsid w:val="008B5112"/>
    <w:rsid w:val="008B5F59"/>
    <w:rsid w:val="008C5483"/>
    <w:rsid w:val="008C551A"/>
    <w:rsid w:val="008E195A"/>
    <w:rsid w:val="009012C8"/>
    <w:rsid w:val="00903E65"/>
    <w:rsid w:val="00916913"/>
    <w:rsid w:val="0094048D"/>
    <w:rsid w:val="00946D8C"/>
    <w:rsid w:val="009559B1"/>
    <w:rsid w:val="00985676"/>
    <w:rsid w:val="00997F0E"/>
    <w:rsid w:val="009A5F30"/>
    <w:rsid w:val="009B552D"/>
    <w:rsid w:val="009C51A2"/>
    <w:rsid w:val="009D2476"/>
    <w:rsid w:val="009E3D35"/>
    <w:rsid w:val="009E5396"/>
    <w:rsid w:val="00A10753"/>
    <w:rsid w:val="00A60212"/>
    <w:rsid w:val="00A60582"/>
    <w:rsid w:val="00A61D08"/>
    <w:rsid w:val="00A6219E"/>
    <w:rsid w:val="00A879B3"/>
    <w:rsid w:val="00A9163C"/>
    <w:rsid w:val="00A94058"/>
    <w:rsid w:val="00AF7E22"/>
    <w:rsid w:val="00B06CCB"/>
    <w:rsid w:val="00B1572D"/>
    <w:rsid w:val="00B15F3C"/>
    <w:rsid w:val="00B253C4"/>
    <w:rsid w:val="00B30CA3"/>
    <w:rsid w:val="00B3109C"/>
    <w:rsid w:val="00B32ACF"/>
    <w:rsid w:val="00B57322"/>
    <w:rsid w:val="00B75280"/>
    <w:rsid w:val="00B804D9"/>
    <w:rsid w:val="00BC76BB"/>
    <w:rsid w:val="00BD0A83"/>
    <w:rsid w:val="00BD2578"/>
    <w:rsid w:val="00BD26A1"/>
    <w:rsid w:val="00BD580B"/>
    <w:rsid w:val="00BE58F0"/>
    <w:rsid w:val="00C04BC7"/>
    <w:rsid w:val="00C461CA"/>
    <w:rsid w:val="00C70DC5"/>
    <w:rsid w:val="00C72D1B"/>
    <w:rsid w:val="00C74085"/>
    <w:rsid w:val="00C8213E"/>
    <w:rsid w:val="00C94B03"/>
    <w:rsid w:val="00CA1470"/>
    <w:rsid w:val="00CA6BB8"/>
    <w:rsid w:val="00CB4812"/>
    <w:rsid w:val="00CC4B45"/>
    <w:rsid w:val="00CC5DD7"/>
    <w:rsid w:val="00CD49B8"/>
    <w:rsid w:val="00CF22CF"/>
    <w:rsid w:val="00D05F97"/>
    <w:rsid w:val="00D10A3E"/>
    <w:rsid w:val="00D36D0F"/>
    <w:rsid w:val="00D5307C"/>
    <w:rsid w:val="00D71C86"/>
    <w:rsid w:val="00D77F77"/>
    <w:rsid w:val="00D95E1D"/>
    <w:rsid w:val="00DA0405"/>
    <w:rsid w:val="00DA1626"/>
    <w:rsid w:val="00DA6A88"/>
    <w:rsid w:val="00DB066B"/>
    <w:rsid w:val="00DB1155"/>
    <w:rsid w:val="00DC4397"/>
    <w:rsid w:val="00DD425D"/>
    <w:rsid w:val="00DF262A"/>
    <w:rsid w:val="00E106CA"/>
    <w:rsid w:val="00E14997"/>
    <w:rsid w:val="00E435CE"/>
    <w:rsid w:val="00E54800"/>
    <w:rsid w:val="00E5704F"/>
    <w:rsid w:val="00E64703"/>
    <w:rsid w:val="00EC6E79"/>
    <w:rsid w:val="00EF3238"/>
    <w:rsid w:val="00F1798F"/>
    <w:rsid w:val="00F25396"/>
    <w:rsid w:val="00F60A91"/>
    <w:rsid w:val="00FD3524"/>
    <w:rsid w:val="00FD38B2"/>
    <w:rsid w:val="02180246"/>
    <w:rsid w:val="040766E4"/>
    <w:rsid w:val="04193DBD"/>
    <w:rsid w:val="085140F1"/>
    <w:rsid w:val="087E3C7F"/>
    <w:rsid w:val="09126A9D"/>
    <w:rsid w:val="0985726F"/>
    <w:rsid w:val="0DAB0B94"/>
    <w:rsid w:val="1071726D"/>
    <w:rsid w:val="12D35A52"/>
    <w:rsid w:val="14C470AC"/>
    <w:rsid w:val="170A6E6B"/>
    <w:rsid w:val="170B11A3"/>
    <w:rsid w:val="18BF68F7"/>
    <w:rsid w:val="19664650"/>
    <w:rsid w:val="1A1A0A5C"/>
    <w:rsid w:val="1AC30BD5"/>
    <w:rsid w:val="1B2269AA"/>
    <w:rsid w:val="1C4A7559"/>
    <w:rsid w:val="1D8A62B9"/>
    <w:rsid w:val="1FCA78CC"/>
    <w:rsid w:val="246A6362"/>
    <w:rsid w:val="249808CB"/>
    <w:rsid w:val="25D32326"/>
    <w:rsid w:val="2639188C"/>
    <w:rsid w:val="26B322D8"/>
    <w:rsid w:val="27856485"/>
    <w:rsid w:val="2E007B07"/>
    <w:rsid w:val="2E152D06"/>
    <w:rsid w:val="2FA95479"/>
    <w:rsid w:val="334616A8"/>
    <w:rsid w:val="35AE783A"/>
    <w:rsid w:val="368B2714"/>
    <w:rsid w:val="38367948"/>
    <w:rsid w:val="398F3DCB"/>
    <w:rsid w:val="3A812D82"/>
    <w:rsid w:val="3A845E7A"/>
    <w:rsid w:val="3A8F25FB"/>
    <w:rsid w:val="3C1C6FAC"/>
    <w:rsid w:val="3C663C19"/>
    <w:rsid w:val="3F1A4EF0"/>
    <w:rsid w:val="41592861"/>
    <w:rsid w:val="46B50EB9"/>
    <w:rsid w:val="472A0077"/>
    <w:rsid w:val="486518B6"/>
    <w:rsid w:val="4A0D04C0"/>
    <w:rsid w:val="4A3136D7"/>
    <w:rsid w:val="4AD53AC2"/>
    <w:rsid w:val="52173FEC"/>
    <w:rsid w:val="522E1F49"/>
    <w:rsid w:val="55F12004"/>
    <w:rsid w:val="56D4790A"/>
    <w:rsid w:val="56E05ABB"/>
    <w:rsid w:val="58146CF4"/>
    <w:rsid w:val="58990491"/>
    <w:rsid w:val="59B65A4D"/>
    <w:rsid w:val="5A887B5B"/>
    <w:rsid w:val="5AAC4082"/>
    <w:rsid w:val="5B98095A"/>
    <w:rsid w:val="5C600F92"/>
    <w:rsid w:val="5D082725"/>
    <w:rsid w:val="5DD71E11"/>
    <w:rsid w:val="5DD761C1"/>
    <w:rsid w:val="5E264B23"/>
    <w:rsid w:val="633D7D0F"/>
    <w:rsid w:val="64643E6C"/>
    <w:rsid w:val="64D361BD"/>
    <w:rsid w:val="650F6F38"/>
    <w:rsid w:val="66FE3374"/>
    <w:rsid w:val="677E2523"/>
    <w:rsid w:val="6A64247A"/>
    <w:rsid w:val="6A744E2D"/>
    <w:rsid w:val="6B5D5774"/>
    <w:rsid w:val="6B854F13"/>
    <w:rsid w:val="6C233228"/>
    <w:rsid w:val="6C645FCB"/>
    <w:rsid w:val="6C8B2F6D"/>
    <w:rsid w:val="6D841E2E"/>
    <w:rsid w:val="6FE77AC9"/>
    <w:rsid w:val="6FF533FC"/>
    <w:rsid w:val="710B798F"/>
    <w:rsid w:val="73040AB7"/>
    <w:rsid w:val="74F507C0"/>
    <w:rsid w:val="762B5A15"/>
    <w:rsid w:val="77A554B0"/>
    <w:rsid w:val="7A832976"/>
    <w:rsid w:val="7F883C8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qFormat="1" w:unhideWhenUsed="0" w:uiPriority="99" w:semiHidden="0"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qFormat="1" w:unhideWhenUsed="0" w:uiPriority="99" w:semiHidden="0" w:name="Body Text Indent 3"/>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9">
    <w:name w:val="Default Paragraph Font"/>
    <w:semiHidden/>
    <w:qFormat/>
    <w:uiPriority w:val="99"/>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5"/>
    <w:semiHidden/>
    <w:qFormat/>
    <w:uiPriority w:val="99"/>
    <w:pPr>
      <w:shd w:val="clear" w:color="auto" w:fill="000080"/>
    </w:pPr>
  </w:style>
  <w:style w:type="paragraph" w:styleId="3">
    <w:name w:val="Body Text"/>
    <w:basedOn w:val="1"/>
    <w:link w:val="12"/>
    <w:qFormat/>
    <w:uiPriority w:val="99"/>
    <w:pPr>
      <w:spacing w:line="360" w:lineRule="auto"/>
      <w:jc w:val="center"/>
    </w:pPr>
    <w:rPr>
      <w:i/>
      <w:iCs/>
      <w:color w:val="FF0000"/>
    </w:rPr>
  </w:style>
  <w:style w:type="paragraph" w:styleId="4">
    <w:name w:val="Balloon Text"/>
    <w:basedOn w:val="1"/>
    <w:link w:val="17"/>
    <w:qFormat/>
    <w:uiPriority w:val="99"/>
    <w:rPr>
      <w:sz w:val="18"/>
      <w:szCs w:val="18"/>
    </w:rPr>
  </w:style>
  <w:style w:type="paragraph" w:styleId="5">
    <w:name w:val="footer"/>
    <w:basedOn w:val="1"/>
    <w:link w:val="16"/>
    <w:qFormat/>
    <w:uiPriority w:val="99"/>
    <w:pPr>
      <w:tabs>
        <w:tab w:val="center" w:pos="4153"/>
        <w:tab w:val="right" w:pos="8306"/>
      </w:tabs>
      <w:snapToGrid w:val="0"/>
      <w:jc w:val="left"/>
    </w:pPr>
    <w:rPr>
      <w:sz w:val="18"/>
      <w:szCs w:val="18"/>
    </w:rPr>
  </w:style>
  <w:style w:type="paragraph" w:styleId="6">
    <w:name w:val="header"/>
    <w:basedOn w:val="1"/>
    <w:link w:val="13"/>
    <w:qFormat/>
    <w:uiPriority w:val="99"/>
    <w:pPr>
      <w:tabs>
        <w:tab w:val="center" w:pos="4153"/>
        <w:tab w:val="right" w:pos="8306"/>
      </w:tabs>
      <w:snapToGrid w:val="0"/>
      <w:jc w:val="center"/>
    </w:pPr>
    <w:rPr>
      <w:sz w:val="18"/>
      <w:szCs w:val="18"/>
    </w:rPr>
  </w:style>
  <w:style w:type="paragraph" w:styleId="7">
    <w:name w:val="Body Text Indent 3"/>
    <w:basedOn w:val="1"/>
    <w:link w:val="14"/>
    <w:qFormat/>
    <w:uiPriority w:val="99"/>
    <w:pPr>
      <w:ind w:left="420" w:leftChars="200"/>
    </w:pPr>
  </w:style>
  <w:style w:type="character" w:styleId="10">
    <w:name w:val="page number"/>
    <w:basedOn w:val="9"/>
    <w:qFormat/>
    <w:uiPriority w:val="99"/>
    <w:rPr>
      <w:rFonts w:cs="Times New Roman"/>
    </w:rPr>
  </w:style>
  <w:style w:type="character" w:styleId="11">
    <w:name w:val="Hyperlink"/>
    <w:basedOn w:val="9"/>
    <w:qFormat/>
    <w:uiPriority w:val="99"/>
    <w:rPr>
      <w:rFonts w:cs="Times New Roman"/>
      <w:color w:val="0000FF"/>
      <w:u w:val="single"/>
    </w:rPr>
  </w:style>
  <w:style w:type="character" w:customStyle="1" w:styleId="12">
    <w:name w:val="Body Text Char"/>
    <w:basedOn w:val="9"/>
    <w:link w:val="3"/>
    <w:semiHidden/>
    <w:qFormat/>
    <w:locked/>
    <w:uiPriority w:val="99"/>
    <w:rPr>
      <w:rFonts w:cs="Times New Roman"/>
      <w:sz w:val="20"/>
      <w:szCs w:val="20"/>
    </w:rPr>
  </w:style>
  <w:style w:type="character" w:customStyle="1" w:styleId="13">
    <w:name w:val="Header Char"/>
    <w:basedOn w:val="9"/>
    <w:link w:val="6"/>
    <w:semiHidden/>
    <w:qFormat/>
    <w:locked/>
    <w:uiPriority w:val="99"/>
    <w:rPr>
      <w:rFonts w:cs="Times New Roman"/>
      <w:sz w:val="18"/>
      <w:szCs w:val="18"/>
    </w:rPr>
  </w:style>
  <w:style w:type="character" w:customStyle="1" w:styleId="14">
    <w:name w:val="Body Text Indent 3 Char"/>
    <w:basedOn w:val="9"/>
    <w:link w:val="7"/>
    <w:semiHidden/>
    <w:qFormat/>
    <w:locked/>
    <w:uiPriority w:val="99"/>
    <w:rPr>
      <w:rFonts w:cs="Times New Roman"/>
      <w:sz w:val="16"/>
      <w:szCs w:val="16"/>
    </w:rPr>
  </w:style>
  <w:style w:type="character" w:customStyle="1" w:styleId="15">
    <w:name w:val="Document Map Char"/>
    <w:basedOn w:val="9"/>
    <w:link w:val="2"/>
    <w:semiHidden/>
    <w:qFormat/>
    <w:locked/>
    <w:uiPriority w:val="99"/>
    <w:rPr>
      <w:rFonts w:cs="Times New Roman"/>
      <w:sz w:val="2"/>
    </w:rPr>
  </w:style>
  <w:style w:type="character" w:customStyle="1" w:styleId="16">
    <w:name w:val="Footer Char"/>
    <w:basedOn w:val="9"/>
    <w:link w:val="5"/>
    <w:semiHidden/>
    <w:qFormat/>
    <w:locked/>
    <w:uiPriority w:val="99"/>
    <w:rPr>
      <w:rFonts w:cs="Times New Roman"/>
      <w:sz w:val="18"/>
      <w:szCs w:val="18"/>
    </w:rPr>
  </w:style>
  <w:style w:type="character" w:customStyle="1" w:styleId="17">
    <w:name w:val="Balloon Text Char"/>
    <w:basedOn w:val="9"/>
    <w:link w:val="4"/>
    <w:qFormat/>
    <w:locked/>
    <w:uiPriority w:val="99"/>
    <w:rPr>
      <w:rFonts w:cs="Times New Roman"/>
      <w:kern w:val="2"/>
      <w:sz w:val="18"/>
      <w:szCs w:val="18"/>
    </w:rPr>
  </w:style>
  <w:style w:type="paragraph"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上饶市宝龙信息科技有限公司</Company>
  <Pages>6</Pages>
  <Words>2526</Words>
  <Characters>2709</Characters>
  <Lines>0</Lines>
  <Paragraphs>0</Paragraphs>
  <TotalTime>3</TotalTime>
  <ScaleCrop>false</ScaleCrop>
  <LinksUpToDate>false</LinksUpToDate>
  <CharactersWithSpaces>2769</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2016-08-15T05:59:00Z</dcterms:created>
  <dc:creator>刘宝华</dc:creator>
  <cp:lastModifiedBy>Administrator</cp:lastModifiedBy>
  <cp:lastPrinted>2002-08-19T08:46:00Z</cp:lastPrinted>
  <dcterms:modified xsi:type="dcterms:W3CDTF">2020-05-27T08:19:43Z</dcterms:modified>
  <dc:title>ERP开发合同</dc:title>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y fmtid="{D5CDD505-2E9C-101B-9397-08002B2CF9AE}" pid="3" name="编辑者">
    <vt:lpwstr>2052-10.1.0.7245</vt:lpwstr>
  </property>
</Properties>
</file>